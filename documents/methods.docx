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3BA1C" w14:textId="445125EB" w:rsidR="00311059" w:rsidRPr="004355D5" w:rsidRDefault="00311059" w:rsidP="00181769">
      <w:pPr>
        <w:spacing w:after="100" w:line="276" w:lineRule="auto"/>
        <w:rPr>
          <w:rFonts w:ascii="Helvetica Neue" w:hAnsi="Helvetica Neue"/>
          <w:b/>
          <w:bCs/>
          <w:sz w:val="28"/>
          <w:szCs w:val="28"/>
          <w:lang w:val="en-US"/>
        </w:rPr>
      </w:pPr>
      <w:r w:rsidRPr="004355D5">
        <w:rPr>
          <w:rFonts w:ascii="Helvetica Neue" w:hAnsi="Helvetica Neue"/>
          <w:b/>
          <w:bCs/>
          <w:sz w:val="28"/>
          <w:szCs w:val="28"/>
          <w:lang w:val="en-US"/>
        </w:rPr>
        <w:t>Mathematical modelling</w:t>
      </w:r>
    </w:p>
    <w:p w14:paraId="782881E8" w14:textId="719B1C88" w:rsidR="004355D5" w:rsidRDefault="004355D5" w:rsidP="00181769">
      <w:pPr>
        <w:spacing w:after="100" w:line="276" w:lineRule="auto"/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b/>
          <w:bCs/>
          <w:lang w:val="en-US"/>
        </w:rPr>
        <w:t>Assumptions</w:t>
      </w:r>
    </w:p>
    <w:p w14:paraId="5B2FBA73" w14:textId="2A1873A9" w:rsidR="009F1594" w:rsidRDefault="009F1594" w:rsidP="00181769">
      <w:pPr>
        <w:spacing w:after="100"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</w:t>
      </w:r>
      <w:r w:rsidR="009742DD">
        <w:rPr>
          <w:rFonts w:ascii="Helvetica Neue" w:hAnsi="Helvetica Neue"/>
          <w:lang w:val="en-US"/>
        </w:rPr>
        <w:t>he</w:t>
      </w:r>
      <w:r>
        <w:rPr>
          <w:rFonts w:ascii="Helvetica Neue" w:hAnsi="Helvetica Neue"/>
          <w:lang w:val="en-US"/>
        </w:rPr>
        <w:t xml:space="preserve"> model </w:t>
      </w:r>
      <w:r w:rsidR="00AD75E3">
        <w:rPr>
          <w:rFonts w:ascii="Helvetica Neue" w:hAnsi="Helvetica Neue"/>
          <w:lang w:val="en-US"/>
        </w:rPr>
        <w:t xml:space="preserve">of Ase1 </w:t>
      </w:r>
      <w:r w:rsidR="009742DD">
        <w:rPr>
          <w:rFonts w:ascii="Helvetica Neue" w:hAnsi="Helvetica Neue"/>
          <w:lang w:val="en-US"/>
        </w:rPr>
        <w:t xml:space="preserve">accumulation </w:t>
      </w:r>
      <w:r w:rsidR="00AD75E3">
        <w:rPr>
          <w:rFonts w:ascii="Helvetica Neue" w:hAnsi="Helvetica Neue"/>
          <w:lang w:val="en-US"/>
        </w:rPr>
        <w:t xml:space="preserve">on shrinking microtubules, and its effect on </w:t>
      </w:r>
      <w:r w:rsidR="009742DD">
        <w:rPr>
          <w:rFonts w:ascii="Helvetica Neue" w:hAnsi="Helvetica Neue"/>
          <w:lang w:val="en-US"/>
        </w:rPr>
        <w:t>shrinkage</w:t>
      </w:r>
      <w:r w:rsidR="00AD75E3">
        <w:rPr>
          <w:rFonts w:ascii="Helvetica Neue" w:hAnsi="Helvetica Neue"/>
          <w:lang w:val="en-US"/>
        </w:rPr>
        <w:t xml:space="preserve"> speed</w:t>
      </w:r>
      <w:r>
        <w:rPr>
          <w:rFonts w:ascii="Helvetica Neue" w:hAnsi="Helvetica Neue"/>
          <w:lang w:val="en-US"/>
        </w:rPr>
        <w:t xml:space="preserve"> (Fig. 4A) </w:t>
      </w:r>
      <w:r w:rsidR="009742DD">
        <w:rPr>
          <w:rFonts w:ascii="Helvetica Neue" w:hAnsi="Helvetica Neue"/>
          <w:lang w:val="en-US"/>
        </w:rPr>
        <w:t>is built on</w:t>
      </w:r>
      <w:r>
        <w:rPr>
          <w:rFonts w:ascii="Helvetica Neue" w:hAnsi="Helvetica Neue"/>
          <w:lang w:val="en-US"/>
        </w:rPr>
        <w:t xml:space="preserve"> the following assumptions:</w:t>
      </w:r>
    </w:p>
    <w:p w14:paraId="43DD5D7F" w14:textId="53463F89" w:rsidR="009F1594" w:rsidRDefault="006A78DE" w:rsidP="00181769">
      <w:pPr>
        <w:pStyle w:val="ListParagraph"/>
        <w:numPr>
          <w:ilvl w:val="0"/>
          <w:numId w:val="1"/>
        </w:numPr>
        <w:spacing w:after="100"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</w:t>
      </w:r>
      <w:r w:rsidR="009F1594" w:rsidRPr="009F1594">
        <w:rPr>
          <w:rFonts w:ascii="Helvetica Neue" w:hAnsi="Helvetica Neue"/>
          <w:lang w:val="en-US"/>
        </w:rPr>
        <w:t xml:space="preserve">he microtubule </w:t>
      </w:r>
      <w:r>
        <w:rPr>
          <w:rFonts w:ascii="Helvetica Neue" w:hAnsi="Helvetica Neue"/>
          <w:lang w:val="en-US"/>
        </w:rPr>
        <w:t>i</w:t>
      </w:r>
      <w:r w:rsidR="009F1594" w:rsidRPr="009F1594">
        <w:rPr>
          <w:rFonts w:ascii="Helvetica Neue" w:hAnsi="Helvetica Neue"/>
          <w:lang w:val="en-US"/>
        </w:rPr>
        <w:t>s a one-dimensional lattice, where lattice</w:t>
      </w:r>
      <w:r w:rsidR="007B375B">
        <w:rPr>
          <w:rFonts w:ascii="Helvetica Neue" w:hAnsi="Helvetica Neue"/>
          <w:lang w:val="en-US"/>
        </w:rPr>
        <w:t xml:space="preserve"> of size </w:t>
      </w:r>
      <m:oMath>
        <m:r>
          <w:rPr>
            <w:rFonts w:ascii="Cambria Math" w:hAnsi="Cambria Math"/>
            <w:lang w:val="en-US"/>
          </w:rPr>
          <m:t>a</m:t>
        </m:r>
      </m:oMath>
      <w:r w:rsidR="007B375B">
        <w:rPr>
          <w:rFonts w:ascii="Helvetica Neue" w:eastAsiaTheme="minorEastAsia" w:hAnsi="Helvetica Neue"/>
          <w:lang w:val="en-US"/>
        </w:rPr>
        <w:t>=8nm start at</w:t>
      </w:r>
      <w:r w:rsidR="009F1594" w:rsidRPr="009F1594">
        <w:rPr>
          <w:rFonts w:ascii="Helvetica Neue" w:hAnsi="Helvetica Neue"/>
          <w:lang w:val="en-US"/>
        </w:rPr>
        <w:t xml:space="preserve"> index </w:t>
      </w:r>
      <m:oMath>
        <m:r>
          <w:rPr>
            <w:rFonts w:ascii="Cambria Math" w:hAnsi="Cambria Math"/>
            <w:lang w:val="en-US"/>
          </w:rPr>
          <m:t>i=1</m:t>
        </m:r>
      </m:oMath>
      <w:r w:rsidR="009F1594" w:rsidRPr="009F1594">
        <w:rPr>
          <w:rFonts w:ascii="Helvetica Neue" w:hAnsi="Helvetica Neue"/>
          <w:lang w:val="en-US"/>
        </w:rPr>
        <w:t xml:space="preserve"> at the plus end</w:t>
      </w:r>
      <w:r w:rsidR="007B375B">
        <w:rPr>
          <w:rFonts w:ascii="Helvetica Neue" w:hAnsi="Helvetica Neue"/>
          <w:lang w:val="en-US"/>
        </w:rPr>
        <w:t xml:space="preserve">, extending to </w:t>
      </w:r>
      <m:oMath>
        <m:r>
          <w:rPr>
            <w:rFonts w:ascii="Cambria Math" w:hAnsi="Cambria Math"/>
            <w:lang w:val="en-US"/>
          </w:rPr>
          <m:t>i=</m:t>
        </m:r>
        <m:r>
          <w:rPr>
            <w:rFonts w:ascii="Cambria Math" w:hAnsi="Cambria Math"/>
            <w:lang w:val="en-US"/>
          </w:rPr>
          <m:t>400</m:t>
        </m:r>
      </m:oMath>
      <w:r w:rsidR="009F1594">
        <w:rPr>
          <w:rFonts w:ascii="Helvetica Neue" w:eastAsiaTheme="minorEastAsia" w:hAnsi="Helvetica Neue"/>
          <w:lang w:val="en-US"/>
        </w:rPr>
        <w:t>.</w:t>
      </w:r>
      <w:r w:rsidR="009F1594">
        <w:rPr>
          <w:rFonts w:ascii="Helvetica Neue" w:hAnsi="Helvetica Neue"/>
          <w:lang w:val="en-US"/>
        </w:rPr>
        <w:t xml:space="preserve"> </w:t>
      </w:r>
    </w:p>
    <w:p w14:paraId="093181C9" w14:textId="0A756520" w:rsidR="009F1594" w:rsidRDefault="007B375B" w:rsidP="00181769">
      <w:pPr>
        <w:pStyle w:val="ListParagraph"/>
        <w:numPr>
          <w:ilvl w:val="0"/>
          <w:numId w:val="1"/>
        </w:numPr>
        <w:spacing w:after="100"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Only bound </w:t>
      </w:r>
      <w:r w:rsidR="009F1594" w:rsidRPr="009F1594">
        <w:rPr>
          <w:rFonts w:ascii="Helvetica Neue" w:hAnsi="Helvetica Neue"/>
          <w:lang w:val="en-US"/>
        </w:rPr>
        <w:t xml:space="preserve">Ase1 molecules are </w:t>
      </w:r>
      <w:r>
        <w:rPr>
          <w:rFonts w:ascii="Helvetica Neue" w:hAnsi="Helvetica Neue"/>
          <w:lang w:val="en-US"/>
        </w:rPr>
        <w:t xml:space="preserve">considered by recording the presence or absence (0 or 1) of Ase1 in each lattice site. </w:t>
      </w:r>
      <w:r w:rsidR="009F1594" w:rsidRPr="009F1594">
        <w:rPr>
          <w:rFonts w:ascii="Helvetica Neue" w:hAnsi="Helvetica Neue"/>
          <w:lang w:val="en-US"/>
        </w:rPr>
        <w:t xml:space="preserve"> </w:t>
      </w:r>
      <w:r>
        <w:rPr>
          <w:rFonts w:ascii="Helvetica Neue" w:hAnsi="Helvetica Neue"/>
          <w:lang w:val="en-US"/>
        </w:rPr>
        <w:t xml:space="preserve">Bound Ase1 </w:t>
      </w:r>
      <w:r w:rsidR="003D5374">
        <w:rPr>
          <w:rFonts w:ascii="Helvetica Neue" w:hAnsi="Helvetica Neue"/>
          <w:lang w:val="en-US"/>
        </w:rPr>
        <w:t xml:space="preserve">molecules </w:t>
      </w:r>
      <w:r>
        <w:rPr>
          <w:rFonts w:ascii="Helvetica Neue" w:hAnsi="Helvetica Neue"/>
          <w:lang w:val="en-US"/>
        </w:rPr>
        <w:t>exchange with solution with two constant rates</w:t>
      </w:r>
      <w:r w:rsidR="009F1594" w:rsidRPr="009F1594">
        <w:rPr>
          <w:rFonts w:ascii="Helvetica Neue" w:hAnsi="Helvetica Neue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 xml:space="preserve">on 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off</m:t>
            </m:r>
          </m:sub>
        </m:sSub>
      </m:oMath>
      <w:r w:rsidR="009F1594" w:rsidRPr="009F1594">
        <w:rPr>
          <w:rFonts w:ascii="Helvetica Neue" w:hAnsi="Helvetica Neue"/>
          <w:lang w:val="en-US"/>
        </w:rPr>
        <w:t>). Binding is only allowed if the lattice site is empty</w:t>
      </w:r>
      <w:r w:rsidR="00261309">
        <w:rPr>
          <w:rFonts w:ascii="Helvetica Neue" w:hAnsi="Helvetica Neue"/>
          <w:lang w:val="en-US"/>
        </w:rPr>
        <w:t xml:space="preserve"> (Fig. 4A)</w:t>
      </w:r>
      <w:r w:rsidR="009F1594" w:rsidRPr="009F1594">
        <w:rPr>
          <w:rFonts w:ascii="Helvetica Neue" w:hAnsi="Helvetica Neue"/>
          <w:lang w:val="en-US"/>
        </w:rPr>
        <w:t>.</w:t>
      </w:r>
      <w:r w:rsidR="00F92C1C">
        <w:rPr>
          <w:rFonts w:ascii="Helvetica Neue" w:hAnsi="Helvetica Neu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off</m:t>
            </m:r>
          </m:sub>
        </m:sSub>
      </m:oMath>
      <w:r w:rsidR="00F92C1C">
        <w:rPr>
          <w:rFonts w:ascii="Helvetica Neue" w:eastAsiaTheme="minorEastAsia" w:hAnsi="Helvetica Neue"/>
          <w:lang w:val="en-US"/>
        </w:rPr>
        <w:t xml:space="preserve"> was directly measured,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on</m:t>
            </m:r>
          </m:sub>
        </m:sSub>
      </m:oMath>
      <w:r w:rsidR="00F92C1C">
        <w:rPr>
          <w:rFonts w:ascii="Helvetica Neue" w:eastAsiaTheme="minorEastAsia" w:hAnsi="Helvetica Neue"/>
          <w:lang w:val="en-US"/>
        </w:rPr>
        <w:t xml:space="preserve"> was adjusted to match the Ase1 equilibrium density on microtubules</w:t>
      </w:r>
      <w:r w:rsidR="0028348C">
        <w:rPr>
          <w:rFonts w:ascii="Helvetica Neue" w:eastAsiaTheme="minorEastAsia" w:hAnsi="Helvetica Neue"/>
          <w:lang w:val="en-US"/>
        </w:rPr>
        <w:t xml:space="preserve"> (Table </w:t>
      </w:r>
      <w:r w:rsidR="003D5374">
        <w:rPr>
          <w:rFonts w:ascii="Helvetica Neue" w:eastAsiaTheme="minorEastAsia" w:hAnsi="Helvetica Neue"/>
          <w:lang w:val="en-US"/>
        </w:rPr>
        <w:t>S1</w:t>
      </w:r>
      <w:r w:rsidR="0028348C">
        <w:rPr>
          <w:rFonts w:ascii="Helvetica Neue" w:eastAsiaTheme="minorEastAsia" w:hAnsi="Helvetica Neue"/>
          <w:lang w:val="en-US"/>
        </w:rPr>
        <w:t>)</w:t>
      </w:r>
      <w:r w:rsidR="00F92C1C">
        <w:rPr>
          <w:rFonts w:ascii="Helvetica Neue" w:eastAsiaTheme="minorEastAsia" w:hAnsi="Helvetica Neue"/>
          <w:lang w:val="en-US"/>
        </w:rPr>
        <w:t>.</w:t>
      </w:r>
    </w:p>
    <w:p w14:paraId="10E7E669" w14:textId="71A0738B" w:rsidR="009F1594" w:rsidRDefault="009F1594" w:rsidP="00181769">
      <w:pPr>
        <w:pStyle w:val="ListParagraph"/>
        <w:numPr>
          <w:ilvl w:val="0"/>
          <w:numId w:val="1"/>
        </w:numPr>
        <w:spacing w:after="100" w:line="276" w:lineRule="auto"/>
        <w:rPr>
          <w:rFonts w:ascii="Helvetica Neue" w:hAnsi="Helvetica Neue"/>
          <w:lang w:val="en-US"/>
        </w:rPr>
      </w:pPr>
      <w:r w:rsidRPr="009F1594">
        <w:rPr>
          <w:rFonts w:ascii="Helvetica Neue" w:hAnsi="Helvetica Neue"/>
          <w:lang w:val="en-US"/>
        </w:rPr>
        <w:t xml:space="preserve">Ase1 </w:t>
      </w:r>
      <w:r w:rsidR="007B375B">
        <w:rPr>
          <w:rFonts w:ascii="Helvetica Neue" w:hAnsi="Helvetica Neue"/>
          <w:lang w:val="en-US"/>
        </w:rPr>
        <w:t>particles on the lattice</w:t>
      </w:r>
      <w:r w:rsidR="007B375B" w:rsidRPr="009F1594">
        <w:rPr>
          <w:rFonts w:ascii="Helvetica Neue" w:hAnsi="Helvetica Neue"/>
          <w:lang w:val="en-US"/>
        </w:rPr>
        <w:t xml:space="preserve"> </w:t>
      </w:r>
      <w:r w:rsidRPr="009F1594">
        <w:rPr>
          <w:rFonts w:ascii="Helvetica Neue" w:hAnsi="Helvetica Neue"/>
          <w:lang w:val="en-US"/>
        </w:rPr>
        <w:t xml:space="preserve">undergo unbiased diffusion </w:t>
      </w:r>
      <w:r w:rsidR="007B375B">
        <w:rPr>
          <w:rFonts w:ascii="Helvetica Neue" w:hAnsi="Helvetica Neue"/>
          <w:lang w:val="en-US"/>
        </w:rPr>
        <w:t>characterized by a</w:t>
      </w:r>
      <w:r w:rsidR="007B375B" w:rsidRPr="009F1594">
        <w:rPr>
          <w:rFonts w:ascii="Helvetica Neue" w:hAnsi="Helvetica Neue"/>
          <w:lang w:val="en-US"/>
        </w:rPr>
        <w:t xml:space="preserve"> </w:t>
      </w:r>
      <w:r w:rsidRPr="009F1594">
        <w:rPr>
          <w:rFonts w:ascii="Helvetica Neue" w:hAnsi="Helvetica Neue"/>
          <w:lang w:val="en-US"/>
        </w:rPr>
        <w:t>constant hopping rate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9F1594">
        <w:rPr>
          <w:rFonts w:ascii="Helvetica Neue" w:hAnsi="Helvetica Neue"/>
          <w:lang w:val="en-US"/>
        </w:rPr>
        <w:t xml:space="preserve">). </w:t>
      </w:r>
      <w:r w:rsidR="007B375B">
        <w:rPr>
          <w:rFonts w:ascii="Helvetica Neue" w:hAnsi="Helvetica Neue"/>
          <w:lang w:val="en-US"/>
        </w:rPr>
        <w:t>Hopping</w:t>
      </w:r>
      <w:r w:rsidR="007B375B" w:rsidRPr="009F1594">
        <w:rPr>
          <w:rFonts w:ascii="Helvetica Neue" w:hAnsi="Helvetica Neue"/>
          <w:lang w:val="en-US"/>
        </w:rPr>
        <w:t xml:space="preserve"> </w:t>
      </w:r>
      <w:r w:rsidRPr="009F1594">
        <w:rPr>
          <w:rFonts w:ascii="Helvetica Neue" w:hAnsi="Helvetica Neue"/>
          <w:lang w:val="en-US"/>
        </w:rPr>
        <w:t xml:space="preserve">is only allowed </w:t>
      </w:r>
      <w:r w:rsidR="007B375B">
        <w:rPr>
          <w:rFonts w:ascii="Helvetica Neue" w:hAnsi="Helvetica Neue"/>
          <w:lang w:val="en-US"/>
        </w:rPr>
        <w:t>to an</w:t>
      </w:r>
      <w:r w:rsidRPr="009F1594">
        <w:rPr>
          <w:rFonts w:ascii="Helvetica Neue" w:hAnsi="Helvetica Neue"/>
          <w:lang w:val="en-US"/>
        </w:rPr>
        <w:t xml:space="preserve"> empty</w:t>
      </w:r>
      <w:r w:rsidR="007B375B">
        <w:rPr>
          <w:rFonts w:ascii="Helvetica Neue" w:hAnsi="Helvetica Neue"/>
          <w:lang w:val="en-US"/>
        </w:rPr>
        <w:t xml:space="preserve"> site</w:t>
      </w:r>
      <w:r w:rsidR="00EF5432">
        <w:rPr>
          <w:rFonts w:ascii="Helvetica Neue" w:hAnsi="Helvetica Neue"/>
          <w:lang w:val="en-US"/>
        </w:rPr>
        <w:t xml:space="preserve"> (Fig. 4A)</w:t>
      </w:r>
      <w:r w:rsidRPr="009F1594">
        <w:rPr>
          <w:rFonts w:ascii="Helvetica Neue" w:hAnsi="Helvetica Neue"/>
          <w:lang w:val="en-US"/>
        </w:rPr>
        <w:t>.</w:t>
      </w:r>
      <w:r>
        <w:rPr>
          <w:rFonts w:ascii="Helvetica Neue" w:hAnsi="Helvetica Neue"/>
          <w:lang w:val="en-US"/>
        </w:rPr>
        <w:t xml:space="preserve"> The rate</w:t>
      </w:r>
      <w:r w:rsidR="007B375B">
        <w:rPr>
          <w:rFonts w:ascii="Helvetica Neue" w:eastAsiaTheme="minorEastAsia" w:hAnsi="Helvetica Neu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rFonts w:ascii="Helvetica Neue" w:hAnsi="Helvetica Neue"/>
          <w:lang w:val="en-US"/>
        </w:rPr>
        <w:t xml:space="preserve"> is </w:t>
      </w:r>
      <w:r w:rsidR="007B375B">
        <w:rPr>
          <w:rFonts w:ascii="Helvetica Neue" w:hAnsi="Helvetica Neue"/>
          <w:lang w:val="en-US"/>
        </w:rPr>
        <w:t xml:space="preserve">calculated </w:t>
      </w:r>
      <w:r>
        <w:rPr>
          <w:rFonts w:ascii="Helvetica Neue" w:hAnsi="Helvetica Neue"/>
          <w:lang w:val="en-US"/>
        </w:rPr>
        <w:t xml:space="preserve">from the </w:t>
      </w:r>
      <w:r w:rsidR="007B375B">
        <w:rPr>
          <w:rFonts w:ascii="Helvetica Neue" w:hAnsi="Helvetica Neue"/>
          <w:lang w:val="en-US"/>
        </w:rPr>
        <w:t xml:space="preserve">experimentally measured </w:t>
      </w:r>
      <w:r>
        <w:rPr>
          <w:rFonts w:ascii="Helvetica Neue" w:hAnsi="Helvetica Neue"/>
          <w:lang w:val="en-US"/>
        </w:rPr>
        <w:t>diffusion coefficient of Ase1</w:t>
      </w:r>
      <w:r w:rsidR="007B375B">
        <w:rPr>
          <w:rFonts w:ascii="Helvetica Neue" w:eastAsiaTheme="minorEastAsia" w:hAnsi="Helvetica Neue"/>
          <w:lang w:val="en-US"/>
        </w:rPr>
        <w:t xml:space="preserve"> </w:t>
      </w:r>
      <w:r>
        <w:rPr>
          <w:rFonts w:ascii="Helvetica Neue" w:hAnsi="Helvetica Neue"/>
          <w:lang w:val="en-US"/>
        </w:rPr>
        <w:t>(</w:t>
      </w:r>
      <w:r w:rsidR="001D728D">
        <w:rPr>
          <w:rFonts w:ascii="Helvetica Neue" w:eastAsiaTheme="minorEastAsia" w:hAnsi="Helvetica Neue"/>
          <w:lang w:val="en-US"/>
        </w:rPr>
        <w:t xml:space="preserve">Table </w:t>
      </w:r>
      <w:r w:rsidR="003D5374">
        <w:rPr>
          <w:rFonts w:ascii="Helvetica Neue" w:eastAsiaTheme="minorEastAsia" w:hAnsi="Helvetica Neue"/>
          <w:lang w:val="en-US"/>
        </w:rPr>
        <w:t>S1</w:t>
      </w:r>
      <w:r>
        <w:rPr>
          <w:rFonts w:ascii="Helvetica Neue" w:hAnsi="Helvetica Neue"/>
          <w:lang w:val="en-US"/>
        </w:rPr>
        <w:t xml:space="preserve">), </w:t>
      </w:r>
      <w:r w:rsidR="007B375B">
        <w:rPr>
          <w:rFonts w:ascii="Helvetica Neue" w:hAnsi="Helvetica Neue"/>
          <w:lang w:val="en-US"/>
        </w:rPr>
        <w:t>as</w:t>
      </w:r>
      <w:r>
        <w:rPr>
          <w:rFonts w:ascii="Helvetica Neue" w:hAnsi="Helvetica Neu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=D/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181769">
        <w:rPr>
          <w:rFonts w:ascii="Helvetica Neue" w:eastAsiaTheme="minorEastAsia" w:hAnsi="Helvetica Neue"/>
          <w:lang w:val="en-US"/>
        </w:rPr>
        <w:t>.</w:t>
      </w:r>
    </w:p>
    <w:p w14:paraId="55B37E79" w14:textId="33942D71" w:rsidR="009F1594" w:rsidRDefault="007B375B" w:rsidP="00181769">
      <w:pPr>
        <w:pStyle w:val="ListParagraph"/>
        <w:numPr>
          <w:ilvl w:val="0"/>
          <w:numId w:val="1"/>
        </w:numPr>
        <w:spacing w:after="100"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The</w:t>
      </w:r>
      <w:r w:rsidR="009F1594" w:rsidRPr="009F1594">
        <w:rPr>
          <w:rFonts w:ascii="Helvetica Neue" w:hAnsi="Helvetica Neue"/>
          <w:lang w:val="en-US"/>
        </w:rPr>
        <w:t xml:space="preserve"> Ase1</w:t>
      </w:r>
      <w:r>
        <w:rPr>
          <w:rFonts w:ascii="Helvetica Neue" w:hAnsi="Helvetica Neue"/>
          <w:lang w:val="en-US"/>
        </w:rPr>
        <w:t xml:space="preserve"> particle in the terminal site (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ascii="Helvetica Neue" w:hAnsi="Helvetica Neue"/>
          <w:lang w:val="en-US"/>
        </w:rPr>
        <w:t>)</w:t>
      </w:r>
      <w:r w:rsidR="009F1594" w:rsidRPr="009F1594">
        <w:rPr>
          <w:rFonts w:ascii="Helvetica Neue" w:hAnsi="Helvetica Neue"/>
          <w:lang w:val="en-US"/>
        </w:rPr>
        <w:t xml:space="preserve">, </w:t>
      </w:r>
      <w:r>
        <w:rPr>
          <w:rFonts w:ascii="Helvetica Neue" w:hAnsi="Helvetica Neue"/>
          <w:lang w:val="en-US"/>
        </w:rPr>
        <w:t>cannot hop past the microtubule end</w:t>
      </w:r>
      <w:r w:rsidR="009F1594" w:rsidRPr="009F1594">
        <w:rPr>
          <w:rFonts w:ascii="Helvetica Neue" w:hAnsi="Helvetica Neue"/>
          <w:lang w:val="en-US"/>
        </w:rPr>
        <w:t xml:space="preserve"> (red arrow on the left of Fig. 4A)</w:t>
      </w:r>
      <w:r>
        <w:rPr>
          <w:rFonts w:ascii="Helvetica Neue" w:hAnsi="Helvetica Neue"/>
          <w:lang w:val="en-US"/>
        </w:rPr>
        <w:t xml:space="preserve">, but can detach with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off</m:t>
            </m:r>
          </m:sub>
        </m:sSub>
      </m:oMath>
      <w:r w:rsidR="009F1594" w:rsidRPr="009F1594">
        <w:rPr>
          <w:rFonts w:ascii="Helvetica Neue" w:hAnsi="Helvetica Neue"/>
          <w:lang w:val="en-US"/>
        </w:rPr>
        <w:t>.</w:t>
      </w:r>
    </w:p>
    <w:p w14:paraId="7AB09C74" w14:textId="1E68CD48" w:rsidR="00181769" w:rsidRDefault="00181769" w:rsidP="00181769">
      <w:pPr>
        <w:pStyle w:val="ListParagraph"/>
        <w:numPr>
          <w:ilvl w:val="0"/>
          <w:numId w:val="1"/>
        </w:numPr>
        <w:spacing w:after="100"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The </w:t>
      </w:r>
      <w:r w:rsidR="007B375B">
        <w:rPr>
          <w:rFonts w:ascii="Helvetica Neue" w:hAnsi="Helvetica Neue"/>
          <w:lang w:val="en-US"/>
        </w:rPr>
        <w:t xml:space="preserve">terminal </w:t>
      </w:r>
      <w:r>
        <w:rPr>
          <w:rFonts w:ascii="Helvetica Neue" w:hAnsi="Helvetica Neue"/>
          <w:lang w:val="en-US"/>
        </w:rPr>
        <w:t xml:space="preserve">lattice site may </w:t>
      </w:r>
      <w:r w:rsidR="007B375B">
        <w:rPr>
          <w:rFonts w:ascii="Helvetica Neue" w:hAnsi="Helvetica Neue"/>
          <w:lang w:val="en-US"/>
        </w:rPr>
        <w:t xml:space="preserve">dissociate </w:t>
      </w:r>
      <w:r>
        <w:rPr>
          <w:rFonts w:ascii="Helvetica Neue" w:hAnsi="Helvetica Neue"/>
          <w:lang w:val="en-US"/>
        </w:rPr>
        <w:t xml:space="preserve">from the </w:t>
      </w:r>
      <w:r w:rsidR="007B375B">
        <w:rPr>
          <w:rFonts w:ascii="Helvetica Neue" w:hAnsi="Helvetica Neue"/>
          <w:lang w:val="en-US"/>
        </w:rPr>
        <w:t>microtubule</w:t>
      </w:r>
      <w:r>
        <w:rPr>
          <w:rFonts w:ascii="Helvetica Neue" w:hAnsi="Helvetica Neue"/>
          <w:lang w:val="en-US"/>
        </w:rPr>
        <w:t xml:space="preserve">, with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>
        <w:rPr>
          <w:rFonts w:ascii="Helvetica Neue" w:eastAsiaTheme="minorEastAsia" w:hAnsi="Helvetica Neue"/>
          <w:lang w:val="en-US"/>
        </w:rPr>
        <w:t xml:space="preserve"> which depends on the presence of Ase1,</w:t>
      </w:r>
      <w:r w:rsidR="007B375B">
        <w:rPr>
          <w:rFonts w:ascii="Helvetica Neue" w:eastAsiaTheme="minorEastAsia" w:hAnsi="Helvetica Neue"/>
          <w:lang w:val="en-US"/>
        </w:rPr>
        <w:t xml:space="preserve"> according to</w:t>
      </w:r>
      <w:r>
        <w:rPr>
          <w:rFonts w:ascii="Helvetica Neue" w:eastAsiaTheme="minorEastAsia" w:hAnsi="Helvetica Neue"/>
          <w:lang w:val="en-US"/>
        </w:rPr>
        <w:t xml:space="preserve"> each model</w:t>
      </w:r>
      <w:r>
        <w:rPr>
          <w:rFonts w:ascii="Helvetica Neue" w:hAnsi="Helvetica Neue"/>
          <w:lang w:val="en-US"/>
        </w:rPr>
        <w:t>:</w:t>
      </w:r>
    </w:p>
    <w:p w14:paraId="2CF870AC" w14:textId="2C904830" w:rsidR="00181769" w:rsidRPr="00181769" w:rsidRDefault="00181769" w:rsidP="00181769">
      <w:pPr>
        <w:pStyle w:val="ListParagraph"/>
        <w:numPr>
          <w:ilvl w:val="1"/>
          <w:numId w:val="1"/>
        </w:numPr>
        <w:spacing w:after="100" w:line="276" w:lineRule="auto"/>
        <w:rPr>
          <w:rFonts w:ascii="Helvetica Neue" w:hAnsi="Helvetica Neue"/>
          <w:lang w:val="en-US"/>
        </w:rPr>
      </w:pPr>
      <w:r w:rsidRPr="00181769">
        <w:rPr>
          <w:rFonts w:ascii="Helvetica Neue" w:hAnsi="Helvetica Neue"/>
          <w:lang w:val="en-US"/>
        </w:rPr>
        <w:t xml:space="preserve">In Model 1, it occurs with rate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Pr="00181769">
        <w:rPr>
          <w:rFonts w:ascii="Helvetica Neue" w:eastAsiaTheme="minorEastAsia" w:hAnsi="Helvetica Neue"/>
          <w:lang w:val="en-US"/>
        </w:rPr>
        <w:t xml:space="preserve"> </w:t>
      </w:r>
      <w:r w:rsidRPr="00181769">
        <w:rPr>
          <w:rFonts w:ascii="Helvetica Neue" w:hAnsi="Helvetica Neue"/>
          <w:lang w:val="en-US"/>
        </w:rPr>
        <w:t xml:space="preserve">if the </w:t>
      </w:r>
      <w:r w:rsidR="007B375B">
        <w:rPr>
          <w:rFonts w:ascii="Helvetica Neue" w:hAnsi="Helvetica Neue"/>
          <w:lang w:val="en-US"/>
        </w:rPr>
        <w:t xml:space="preserve">terminal </w:t>
      </w:r>
      <w:r w:rsidRPr="00181769">
        <w:rPr>
          <w:rFonts w:ascii="Helvetica Neue" w:hAnsi="Helvetica Neue"/>
          <w:lang w:val="en-US"/>
        </w:rPr>
        <w:t>lattice site is not occupied</w:t>
      </w:r>
      <w:r>
        <w:rPr>
          <w:rFonts w:ascii="Helvetica Neue" w:hAnsi="Helvetica Neue"/>
          <w:lang w:val="en-US"/>
        </w:rPr>
        <w:t xml:space="preserve"> </w:t>
      </w:r>
      <w:r>
        <w:rPr>
          <w:rFonts w:ascii="Helvetica Neue" w:eastAsiaTheme="minorEastAsia" w:hAnsi="Helvetica Neue"/>
          <w:lang w:val="en-US"/>
        </w:rPr>
        <w:t>(Fig. 4B top)</w:t>
      </w:r>
      <w:r w:rsidRPr="00181769">
        <w:rPr>
          <w:rFonts w:ascii="Helvetica Neue" w:hAnsi="Helvetica Neue"/>
          <w:lang w:val="en-US"/>
        </w:rPr>
        <w:t xml:space="preserve">, and with rate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(1-Ω)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Pr="00181769">
        <w:rPr>
          <w:rFonts w:ascii="Helvetica Neue" w:hAnsi="Helvetica Neue"/>
          <w:lang w:val="en-US"/>
        </w:rPr>
        <w:t xml:space="preserve"> </w:t>
      </w:r>
      <w:r w:rsidR="007B375B">
        <w:rPr>
          <w:rFonts w:ascii="Helvetica Neue" w:hAnsi="Helvetica Neue"/>
          <w:lang w:val="en-US"/>
        </w:rPr>
        <w:t xml:space="preserve">if it </w:t>
      </w:r>
      <w:r w:rsidRPr="00181769">
        <w:rPr>
          <w:rFonts w:ascii="Helvetica Neue" w:hAnsi="Helvetica Neue"/>
          <w:lang w:val="en-US"/>
        </w:rPr>
        <w:t>is occupied</w:t>
      </w:r>
      <w:r>
        <w:rPr>
          <w:rFonts w:ascii="Helvetica Neue" w:hAnsi="Helvetica Neue"/>
          <w:lang w:val="en-US"/>
        </w:rPr>
        <w:t xml:space="preserve"> </w:t>
      </w:r>
      <w:r>
        <w:rPr>
          <w:rFonts w:ascii="Helvetica Neue" w:eastAsiaTheme="minorEastAsia" w:hAnsi="Helvetica Neue"/>
          <w:lang w:val="en-US"/>
        </w:rPr>
        <w:t>(Fig. 4B bottom)</w:t>
      </w:r>
      <w:r w:rsidRPr="00181769">
        <w:rPr>
          <w:rFonts w:ascii="Helvetica Neue" w:hAnsi="Helvetica Neue"/>
          <w:lang w:val="en-US"/>
        </w:rPr>
        <w:t xml:space="preserve">.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ascii="Helvetica Neue" w:eastAsiaTheme="minorEastAsia" w:hAnsi="Helvetica Neue"/>
          <w:lang w:val="en-US"/>
        </w:rPr>
        <w:t xml:space="preserve"> is a parameter </w:t>
      </w:r>
      <w:r w:rsidR="004B4896">
        <w:rPr>
          <w:rFonts w:ascii="Helvetica Neue" w:eastAsiaTheme="minorEastAsia" w:hAnsi="Helvetica Neue"/>
          <w:lang w:val="en-US"/>
        </w:rPr>
        <w:t>between</w:t>
      </w:r>
      <w:r>
        <w:rPr>
          <w:rFonts w:ascii="Helvetica Neue" w:eastAsiaTheme="minorEastAsia" w:hAnsi="Helvetica Neue"/>
          <w:lang w:val="en-US"/>
        </w:rPr>
        <w:t xml:space="preserve"> zero </w:t>
      </w:r>
      <w:r w:rsidR="004B4896">
        <w:rPr>
          <w:rFonts w:ascii="Helvetica Neue" w:eastAsiaTheme="minorEastAsia" w:hAnsi="Helvetica Neue"/>
          <w:lang w:val="en-US"/>
        </w:rPr>
        <w:t xml:space="preserve">and </w:t>
      </w:r>
      <w:r>
        <w:rPr>
          <w:rFonts w:ascii="Helvetica Neue" w:eastAsiaTheme="minorEastAsia" w:hAnsi="Helvetica Neue"/>
          <w:lang w:val="en-US"/>
        </w:rPr>
        <w:t xml:space="preserve">one. If </w:t>
      </w:r>
      <m:oMath>
        <m:r>
          <m:rPr>
            <m:sty m:val="p"/>
          </m:rPr>
          <w:rPr>
            <w:rFonts w:ascii="Cambria Math" w:hAnsi="Cambria Math"/>
            <w:lang w:val="en-US"/>
          </w:rPr>
          <m:t>Ω=0</m:t>
        </m:r>
      </m:oMath>
      <w:r>
        <w:rPr>
          <w:rFonts w:ascii="Helvetica Neue" w:eastAsiaTheme="minorEastAsia" w:hAnsi="Helvetica Neue"/>
          <w:lang w:val="en-US"/>
        </w:rPr>
        <w:t xml:space="preserve">, the presence of Ase1 has no effect, and if </w:t>
      </w:r>
      <m:oMath>
        <m:r>
          <m:rPr>
            <m:sty m:val="p"/>
          </m:rPr>
          <w:rPr>
            <w:rFonts w:ascii="Cambria Math" w:hAnsi="Cambria Math"/>
            <w:lang w:val="en-US"/>
          </w:rPr>
          <m:t>Ω=1</m:t>
        </m:r>
      </m:oMath>
      <w:r>
        <w:rPr>
          <w:rFonts w:ascii="Helvetica Neue" w:eastAsiaTheme="minorEastAsia" w:hAnsi="Helvetica Neue"/>
          <w:lang w:val="en-US"/>
        </w:rPr>
        <w:t>, the first tubulin subunit cannot unbind if it is bound to Ase1.</w:t>
      </w:r>
    </w:p>
    <w:p w14:paraId="76EF9E2F" w14:textId="0223A248" w:rsidR="00181769" w:rsidRPr="009C6513" w:rsidRDefault="00181769" w:rsidP="00740C68">
      <w:pPr>
        <w:pStyle w:val="ListParagraph"/>
        <w:numPr>
          <w:ilvl w:val="1"/>
          <w:numId w:val="1"/>
        </w:numPr>
        <w:spacing w:after="100" w:line="276" w:lineRule="auto"/>
        <w:rPr>
          <w:rFonts w:ascii="Helvetica Neue" w:eastAsiaTheme="minorEastAsia" w:hAnsi="Helvetica Neue"/>
          <w:lang w:val="en-US"/>
        </w:rPr>
      </w:pPr>
      <w:r w:rsidRPr="009C6513">
        <w:rPr>
          <w:rFonts w:ascii="Helvetica Neue" w:hAnsi="Helvetica Neue"/>
          <w:lang w:val="en-US"/>
        </w:rPr>
        <w:t xml:space="preserve">In Model 2, it occurs with rate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Pr="009C6513">
        <w:rPr>
          <w:rFonts w:ascii="Helvetica Neue" w:eastAsiaTheme="minorEastAsia" w:hAnsi="Helvetica Neue"/>
          <w:lang w:val="en-US"/>
        </w:rPr>
        <w:t xml:space="preserve"> </w:t>
      </w:r>
      <w:r w:rsidRPr="009C6513">
        <w:rPr>
          <w:rFonts w:ascii="Helvetica Neue" w:hAnsi="Helvetica Neue"/>
          <w:lang w:val="en-US"/>
        </w:rPr>
        <w:t xml:space="preserve">if the first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9C6513">
        <w:rPr>
          <w:rFonts w:ascii="Helvetica Neue" w:hAnsi="Helvetica Neue"/>
          <w:lang w:val="en-US"/>
        </w:rPr>
        <w:t xml:space="preserve"> lattice site</w:t>
      </w:r>
      <w:r w:rsidR="0002652A" w:rsidRPr="009C6513">
        <w:rPr>
          <w:rFonts w:ascii="Helvetica Neue" w:hAnsi="Helvetica Neue"/>
          <w:lang w:val="en-US"/>
        </w:rPr>
        <w:t>s</w:t>
      </w:r>
      <w:r w:rsidRPr="009C6513">
        <w:rPr>
          <w:rFonts w:ascii="Helvetica Neue" w:hAnsi="Helvetica Neue"/>
          <w:lang w:val="en-US"/>
        </w:rPr>
        <w:t xml:space="preserve"> </w:t>
      </w:r>
      <w:r w:rsidR="0002652A" w:rsidRPr="009C6513">
        <w:rPr>
          <w:rFonts w:ascii="Helvetica Neue" w:hAnsi="Helvetica Neue"/>
          <w:lang w:val="en-US"/>
        </w:rPr>
        <w:t>are</w:t>
      </w:r>
      <w:r w:rsidRPr="009C6513">
        <w:rPr>
          <w:rFonts w:ascii="Helvetica Neue" w:hAnsi="Helvetica Neue"/>
          <w:lang w:val="en-US"/>
        </w:rPr>
        <w:t xml:space="preserve"> </w:t>
      </w:r>
      <w:r w:rsidR="007B375B">
        <w:rPr>
          <w:rFonts w:ascii="Helvetica Neue" w:hAnsi="Helvetica Neue"/>
          <w:lang w:val="en-US"/>
        </w:rPr>
        <w:t xml:space="preserve">all </w:t>
      </w:r>
      <w:r w:rsidRPr="009C6513">
        <w:rPr>
          <w:rFonts w:ascii="Helvetica Neue" w:hAnsi="Helvetica Neue"/>
          <w:lang w:val="en-US"/>
        </w:rPr>
        <w:t>not occupied</w:t>
      </w:r>
      <w:r w:rsidR="009C6513" w:rsidRPr="009C6513">
        <w:rPr>
          <w:rFonts w:ascii="Helvetica Neue" w:hAnsi="Helvetica Neue"/>
          <w:lang w:val="en-US"/>
        </w:rPr>
        <w:t xml:space="preserve"> </w:t>
      </w:r>
      <w:r w:rsidR="00F00B3F" w:rsidRPr="009C6513">
        <w:rPr>
          <w:rFonts w:ascii="Helvetica Neue" w:eastAsiaTheme="minorEastAsia" w:hAnsi="Helvetica Neue"/>
          <w:lang w:val="en-US"/>
        </w:rPr>
        <w:t>(Fig. 4C top)</w:t>
      </w:r>
      <w:r w:rsidRPr="009C6513">
        <w:rPr>
          <w:rFonts w:ascii="Helvetica Neue" w:hAnsi="Helvetica Neue"/>
          <w:lang w:val="en-US"/>
        </w:rPr>
        <w:t xml:space="preserve">, and with rate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(1-Ω)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Pr="009C6513">
        <w:rPr>
          <w:rFonts w:ascii="Helvetica Neue" w:hAnsi="Helvetica Neue"/>
          <w:lang w:val="en-US"/>
        </w:rPr>
        <w:t xml:space="preserve"> if </w:t>
      </w:r>
      <w:r w:rsidR="007B375B">
        <w:rPr>
          <w:rFonts w:ascii="Helvetica Neue" w:hAnsi="Helvetica Neue"/>
          <w:lang w:val="en-US"/>
        </w:rPr>
        <w:t>any</w:t>
      </w:r>
      <w:r w:rsidR="007B375B" w:rsidRPr="009C6513">
        <w:rPr>
          <w:rFonts w:ascii="Helvetica Neue" w:hAnsi="Helvetica Neue"/>
          <w:lang w:val="en-US"/>
        </w:rPr>
        <w:t xml:space="preserve"> </w:t>
      </w:r>
      <w:r w:rsidR="007B375B">
        <w:rPr>
          <w:rFonts w:ascii="Helvetica Neue" w:hAnsi="Helvetica Neue"/>
          <w:lang w:val="en-US"/>
        </w:rPr>
        <w:t xml:space="preserve">of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F00B3F" w:rsidRPr="009C6513">
        <w:rPr>
          <w:rFonts w:ascii="Helvetica Neue" w:eastAsiaTheme="minorEastAsia" w:hAnsi="Helvetica Neue"/>
          <w:lang w:val="en-US"/>
        </w:rPr>
        <w:t xml:space="preserve"> </w:t>
      </w:r>
      <w:r w:rsidR="003D5374">
        <w:rPr>
          <w:rFonts w:ascii="Helvetica Neue" w:eastAsiaTheme="minorEastAsia" w:hAnsi="Helvetica Neue"/>
          <w:lang w:val="en-US"/>
        </w:rPr>
        <w:t>terminal</w:t>
      </w:r>
      <w:r w:rsidR="007B375B">
        <w:rPr>
          <w:rFonts w:ascii="Helvetica Neue" w:eastAsiaTheme="minorEastAsia" w:hAnsi="Helvetica Neue"/>
          <w:lang w:val="en-US"/>
        </w:rPr>
        <w:t xml:space="preserve"> </w:t>
      </w:r>
      <w:r w:rsidR="00F00B3F" w:rsidRPr="009C6513">
        <w:rPr>
          <w:rFonts w:ascii="Helvetica Neue" w:eastAsiaTheme="minorEastAsia" w:hAnsi="Helvetica Neue"/>
          <w:lang w:val="en-US"/>
        </w:rPr>
        <w:t>sites</w:t>
      </w:r>
      <w:r w:rsidRPr="009C6513">
        <w:rPr>
          <w:rFonts w:ascii="Helvetica Neue" w:hAnsi="Helvetica Neue"/>
          <w:lang w:val="en-US"/>
        </w:rPr>
        <w:t xml:space="preserve"> is occupied </w:t>
      </w:r>
      <w:r w:rsidRPr="009C6513">
        <w:rPr>
          <w:rFonts w:ascii="Helvetica Neue" w:eastAsiaTheme="minorEastAsia" w:hAnsi="Helvetica Neue"/>
          <w:lang w:val="en-US"/>
        </w:rPr>
        <w:t>(Fig. 4</w:t>
      </w:r>
      <w:r w:rsidR="00F00B3F" w:rsidRPr="009C6513">
        <w:rPr>
          <w:rFonts w:ascii="Helvetica Neue" w:eastAsiaTheme="minorEastAsia" w:hAnsi="Helvetica Neue"/>
          <w:lang w:val="en-US"/>
        </w:rPr>
        <w:t>C</w:t>
      </w:r>
      <w:r w:rsidRPr="009C6513">
        <w:rPr>
          <w:rFonts w:ascii="Helvetica Neue" w:eastAsiaTheme="minorEastAsia" w:hAnsi="Helvetica Neue"/>
          <w:lang w:val="en-US"/>
        </w:rPr>
        <w:t xml:space="preserve"> bottom)</w:t>
      </w:r>
      <w:r w:rsidRPr="009C6513">
        <w:rPr>
          <w:rFonts w:ascii="Helvetica Neue" w:hAnsi="Helvetica Neue"/>
          <w:lang w:val="en-US"/>
        </w:rPr>
        <w:t>.</w:t>
      </w:r>
    </w:p>
    <w:p w14:paraId="6DC91CD0" w14:textId="36BD1800" w:rsidR="009C6513" w:rsidRDefault="009C6513" w:rsidP="00740C68">
      <w:pPr>
        <w:pStyle w:val="ListParagraph"/>
        <w:numPr>
          <w:ilvl w:val="1"/>
          <w:numId w:val="1"/>
        </w:num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>For Model 3 (phenomenological model) see below.</w:t>
      </w:r>
    </w:p>
    <w:p w14:paraId="0F4E7C90" w14:textId="264B07C3" w:rsidR="00F45C8A" w:rsidRPr="00F45C8A" w:rsidRDefault="00536280" w:rsidP="00F45C8A">
      <w:pPr>
        <w:spacing w:after="100" w:line="276" w:lineRule="auto"/>
        <w:ind w:left="720"/>
        <w:rPr>
          <w:rFonts w:ascii="Helvetica Neue" w:eastAsiaTheme="minorEastAsia" w:hAnsi="Helvetica Neue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="00F45C8A">
        <w:rPr>
          <w:rFonts w:ascii="Helvetica Neue" w:eastAsiaTheme="minorEastAsia" w:hAnsi="Helvetica Neue"/>
          <w:lang w:val="en-US"/>
        </w:rPr>
        <w:t xml:space="preserve"> is derived from the depolymerization rate of microtubules in the absence of Ase1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F45C8A">
        <w:rPr>
          <w:rFonts w:ascii="Helvetica Neue" w:eastAsiaTheme="minorEastAsia" w:hAnsi="Helvetica Neue"/>
          <w:lang w:val="en-US"/>
        </w:rPr>
        <w:t>), measured experimentally (</w:t>
      </w:r>
      <w:r w:rsidR="001D728D">
        <w:rPr>
          <w:rFonts w:ascii="Helvetica Neue" w:eastAsiaTheme="minorEastAsia" w:hAnsi="Helvetica Neue"/>
          <w:lang w:val="en-US"/>
        </w:rPr>
        <w:t xml:space="preserve">Table </w:t>
      </w:r>
      <w:del w:id="0" w:author="Manuel Lera Ramírez" w:date="2022-03-04T10:17:00Z">
        <w:r w:rsidR="001D728D" w:rsidDel="00536280">
          <w:rPr>
            <w:rFonts w:ascii="Helvetica Neue" w:eastAsiaTheme="minorEastAsia" w:hAnsi="Helvetica Neue"/>
            <w:lang w:val="en-US"/>
          </w:rPr>
          <w:delText>X</w:delText>
        </w:r>
      </w:del>
      <w:ins w:id="1" w:author="Manuel Lera Ramírez" w:date="2022-03-04T10:17:00Z">
        <w:r>
          <w:rPr>
            <w:rFonts w:ascii="Helvetica Neue" w:eastAsiaTheme="minorEastAsia" w:hAnsi="Helvetica Neue"/>
            <w:lang w:val="en-US"/>
          </w:rPr>
          <w:t>S1</w:t>
        </w:r>
      </w:ins>
      <w:r w:rsidR="00F45C8A">
        <w:rPr>
          <w:rFonts w:ascii="Helvetica Neue" w:eastAsiaTheme="minorEastAsia" w:hAnsi="Helvetica Neue"/>
          <w:lang w:val="en-US"/>
        </w:rPr>
        <w:t xml:space="preserve">), such that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/a</m:t>
        </m:r>
      </m:oMath>
      <w:r w:rsidR="00F45C8A">
        <w:rPr>
          <w:rFonts w:ascii="Helvetica Neue" w:eastAsiaTheme="minorEastAsia" w:hAnsi="Helvetica Neue"/>
          <w:lang w:val="en-US"/>
        </w:rPr>
        <w:t>.</w:t>
      </w:r>
    </w:p>
    <w:p w14:paraId="501FC058" w14:textId="1EA17CE6" w:rsidR="004355D5" w:rsidRPr="00F45C8A" w:rsidRDefault="009C6513" w:rsidP="00F45C8A">
      <w:pPr>
        <w:pStyle w:val="ListParagraph"/>
        <w:numPr>
          <w:ilvl w:val="0"/>
          <w:numId w:val="1"/>
        </w:num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 xml:space="preserve">If </w:t>
      </w:r>
      <w:del w:id="2" w:author="Francois Nedelec" w:date="2022-03-03T16:00:00Z">
        <w:r w:rsidDel="004B4896">
          <w:rPr>
            <w:rFonts w:ascii="Helvetica Neue" w:eastAsiaTheme="minorEastAsia" w:hAnsi="Helvetica Neue"/>
            <w:lang w:val="en-US"/>
          </w:rPr>
          <w:delText xml:space="preserve">a molecule of Ase1 is bound to </w:delText>
        </w:r>
      </w:del>
      <w:r>
        <w:rPr>
          <w:rFonts w:ascii="Helvetica Neue" w:eastAsiaTheme="minorEastAsia" w:hAnsi="Helvetica Neue"/>
          <w:lang w:val="en-US"/>
        </w:rPr>
        <w:t xml:space="preserve">the </w:t>
      </w:r>
      <w:r w:rsidR="00284717">
        <w:rPr>
          <w:rFonts w:ascii="Helvetica Neue" w:hAnsi="Helvetica Neue"/>
          <w:lang w:val="en-US"/>
        </w:rPr>
        <w:t xml:space="preserve">terminal </w:t>
      </w:r>
      <w:r>
        <w:rPr>
          <w:rFonts w:ascii="Helvetica Neue" w:eastAsiaTheme="minorEastAsia" w:hAnsi="Helvetica Neue"/>
          <w:lang w:val="en-US"/>
        </w:rPr>
        <w:t xml:space="preserve">lattice site </w:t>
      </w:r>
      <w:r w:rsidR="00284717">
        <w:rPr>
          <w:rFonts w:ascii="Helvetica Neue" w:hAnsi="Helvetica Neue"/>
          <w:lang w:val="en-US"/>
        </w:rPr>
        <w:t>dissociates</w:t>
      </w:r>
      <w:r w:rsidR="004B4896" w:rsidRPr="004B4896">
        <w:rPr>
          <w:rFonts w:ascii="Helvetica Neue" w:eastAsiaTheme="minorEastAsia" w:hAnsi="Helvetica Neue"/>
          <w:lang w:val="en-US"/>
        </w:rPr>
        <w:t xml:space="preserve"> </w:t>
      </w:r>
      <w:r w:rsidR="004B4896">
        <w:rPr>
          <w:rFonts w:ascii="Helvetica Neue" w:eastAsiaTheme="minorEastAsia" w:hAnsi="Helvetica Neue"/>
          <w:lang w:val="en-US"/>
        </w:rPr>
        <w:t>when a molecule of Ase1 is bound to it</w:t>
      </w:r>
      <w:r>
        <w:rPr>
          <w:rFonts w:ascii="Helvetica Neue" w:eastAsiaTheme="minorEastAsia" w:hAnsi="Helvetica Neue"/>
          <w:lang w:val="en-US"/>
        </w:rPr>
        <w:t xml:space="preserve">, </w:t>
      </w:r>
      <w:r w:rsidR="00284717" w:rsidRPr="009C6513">
        <w:rPr>
          <w:rFonts w:ascii="Helvetica Neue" w:eastAsiaTheme="minorEastAsia" w:hAnsi="Helvetica Neue"/>
          <w:lang w:val="en-US"/>
        </w:rPr>
        <w:t>th</w:t>
      </w:r>
      <w:r w:rsidR="004B4896">
        <w:rPr>
          <w:rFonts w:ascii="Helvetica Neue" w:eastAsiaTheme="minorEastAsia" w:hAnsi="Helvetica Neue"/>
          <w:lang w:val="en-US"/>
        </w:rPr>
        <w:t>is</w:t>
      </w:r>
      <w:r w:rsidR="00284717" w:rsidRPr="009C6513">
        <w:rPr>
          <w:rFonts w:ascii="Helvetica Neue" w:eastAsiaTheme="minorEastAsia" w:hAnsi="Helvetica Neue"/>
          <w:lang w:val="en-US"/>
        </w:rPr>
        <w:t xml:space="preserve"> </w:t>
      </w:r>
      <w:r w:rsidRPr="009C6513">
        <w:rPr>
          <w:rFonts w:ascii="Helvetica Neue" w:eastAsiaTheme="minorEastAsia" w:hAnsi="Helvetica Neue"/>
          <w:lang w:val="en-US"/>
        </w:rPr>
        <w:t xml:space="preserve">Ase1 </w:t>
      </w:r>
      <w:r w:rsidR="00284717">
        <w:rPr>
          <w:rFonts w:ascii="Helvetica Neue" w:eastAsiaTheme="minorEastAsia" w:hAnsi="Helvetica Neue"/>
          <w:lang w:val="en-US"/>
        </w:rPr>
        <w:t xml:space="preserve">is lost </w:t>
      </w:r>
      <w:r>
        <w:rPr>
          <w:rFonts w:ascii="Helvetica Neue" w:eastAsiaTheme="minorEastAsia" w:hAnsi="Helvetica Neue"/>
          <w:lang w:val="en-US"/>
        </w:rPr>
        <w:t>as well (Fig. 4B</w:t>
      </w:r>
      <w:r w:rsidR="008A03B1">
        <w:rPr>
          <w:rFonts w:ascii="Helvetica Neue" w:eastAsiaTheme="minorEastAsia" w:hAnsi="Helvetica Neue"/>
          <w:lang w:val="en-US"/>
        </w:rPr>
        <w:t>, bottom</w:t>
      </w:r>
      <w:r>
        <w:rPr>
          <w:rFonts w:ascii="Helvetica Neue" w:eastAsiaTheme="minorEastAsia" w:hAnsi="Helvetica Neue"/>
          <w:lang w:val="en-US"/>
        </w:rPr>
        <w:t>)</w:t>
      </w:r>
      <w:r w:rsidRPr="009C6513">
        <w:rPr>
          <w:rFonts w:ascii="Helvetica Neue" w:eastAsiaTheme="minorEastAsia" w:hAnsi="Helvetica Neue"/>
          <w:lang w:val="en-US"/>
        </w:rPr>
        <w:t>.</w:t>
      </w:r>
    </w:p>
    <w:p w14:paraId="1C73A4A4" w14:textId="2EB6964C" w:rsidR="004355D5" w:rsidRPr="004355D5" w:rsidRDefault="004355D5" w:rsidP="004355D5">
      <w:p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hAnsi="Helvetica Neue"/>
          <w:b/>
          <w:bCs/>
          <w:lang w:val="en-US"/>
        </w:rPr>
        <w:t xml:space="preserve">Simplification to a system of </w:t>
      </w:r>
      <w:r w:rsidR="00F44C74">
        <w:rPr>
          <w:rFonts w:ascii="Helvetica Neue" w:hAnsi="Helvetica Neue"/>
          <w:b/>
          <w:bCs/>
          <w:lang w:val="en-US"/>
        </w:rPr>
        <w:t>constant</w:t>
      </w:r>
      <w:r>
        <w:rPr>
          <w:rFonts w:ascii="Helvetica Neue" w:hAnsi="Helvetica Neue"/>
          <w:b/>
          <w:bCs/>
          <w:lang w:val="en-US"/>
        </w:rPr>
        <w:t xml:space="preserve"> size</w:t>
      </w:r>
    </w:p>
    <w:p w14:paraId="3214FD7C" w14:textId="273A7F57" w:rsidR="009D3BB9" w:rsidRPr="009D3BB9" w:rsidRDefault="009D3BB9" w:rsidP="009D3BB9">
      <w:pPr>
        <w:spacing w:after="100" w:line="276" w:lineRule="auto"/>
        <w:rPr>
          <w:rFonts w:ascii="Helvetica Neue" w:eastAsiaTheme="minorEastAsia" w:hAnsi="Helvetica Neue"/>
        </w:rPr>
      </w:pPr>
      <w:r>
        <w:rPr>
          <w:rFonts w:ascii="Helvetica Neue" w:eastAsiaTheme="minorEastAsia" w:hAnsi="Helvetica Neue"/>
          <w:lang w:val="en-US"/>
        </w:rPr>
        <w:t xml:space="preserve">Since </w:t>
      </w:r>
      <w:r w:rsidR="004B4896">
        <w:rPr>
          <w:rFonts w:ascii="Helvetica Neue" w:eastAsiaTheme="minorEastAsia" w:hAnsi="Helvetica Neue"/>
          <w:lang w:val="en-US"/>
        </w:rPr>
        <w:t xml:space="preserve">terminal </w:t>
      </w:r>
      <w:r>
        <w:rPr>
          <w:rFonts w:ascii="Helvetica Neue" w:eastAsiaTheme="minorEastAsia" w:hAnsi="Helvetica Neue"/>
          <w:lang w:val="en-US"/>
        </w:rPr>
        <w:t>subunits are more likely to be lost</w:t>
      </w:r>
      <w:r w:rsidR="004B4896">
        <w:rPr>
          <w:rFonts w:ascii="Helvetica Neue" w:eastAsiaTheme="minorEastAsia" w:hAnsi="Helvetica Neue"/>
          <w:lang w:val="en-US"/>
        </w:rPr>
        <w:t xml:space="preserve"> when they are without Ase1 than when they are with Ase1</w:t>
      </w:r>
      <w:r>
        <w:rPr>
          <w:rFonts w:ascii="Helvetica Neue" w:eastAsiaTheme="minorEastAsia" w:hAnsi="Helvetica Neue"/>
          <w:lang w:val="en-US"/>
        </w:rPr>
        <w:t xml:space="preserve">, </w:t>
      </w:r>
      <w:r w:rsidR="004B4896">
        <w:rPr>
          <w:rFonts w:ascii="Helvetica Neue" w:eastAsiaTheme="minorEastAsia" w:hAnsi="Helvetica Neue"/>
          <w:lang w:val="en-US"/>
        </w:rPr>
        <w:t xml:space="preserve">any dissociation event </w:t>
      </w:r>
      <w:r>
        <w:rPr>
          <w:rFonts w:ascii="Helvetica Neue" w:eastAsiaTheme="minorEastAsia" w:hAnsi="Helvetica Neue"/>
          <w:lang w:val="en-US"/>
        </w:rPr>
        <w:t xml:space="preserve">increases the density of Ase1 </w:t>
      </w:r>
      <w:r w:rsidR="004B4896">
        <w:rPr>
          <w:rFonts w:ascii="Helvetica Neue" w:eastAsiaTheme="minorEastAsia" w:hAnsi="Helvetica Neue"/>
          <w:lang w:val="en-US"/>
        </w:rPr>
        <w:t>remaining on the microtubule</w:t>
      </w:r>
      <w:r w:rsidRPr="009D3BB9">
        <w:rPr>
          <w:rFonts w:ascii="Helvetica Neue" w:eastAsiaTheme="minorEastAsia" w:hAnsi="Helvetica Neue"/>
        </w:rPr>
        <w:t xml:space="preserve">. </w:t>
      </w:r>
      <w:r w:rsidR="004B4896">
        <w:rPr>
          <w:rFonts w:ascii="Helvetica Neue" w:eastAsiaTheme="minorEastAsia" w:hAnsi="Helvetica Neue"/>
          <w:lang w:val="en-US"/>
        </w:rPr>
        <w:t>This effect is only present at the microtubule tip, and away from the tip</w:t>
      </w:r>
      <w:r w:rsidRPr="009D3BB9">
        <w:rPr>
          <w:rFonts w:ascii="Helvetica Neue" w:eastAsiaTheme="minorEastAsia" w:hAnsi="Helvetica Neue"/>
        </w:rPr>
        <w:t>, the probability of a binding site being occupied</w:t>
      </w:r>
      <w:r w:rsidR="004B4896" w:rsidRPr="004B4896">
        <w:rPr>
          <w:rFonts w:ascii="Helvetica Neue" w:eastAsiaTheme="minorEastAsia" w:hAnsi="Helvetica Neue"/>
        </w:rPr>
        <w:t xml:space="preserve"> </w:t>
      </w:r>
      <w:r w:rsidR="004B4896">
        <w:rPr>
          <w:rFonts w:ascii="Helvetica Neue" w:eastAsiaTheme="minorEastAsia" w:hAnsi="Helvetica Neue"/>
          <w:lang w:val="en-US"/>
        </w:rPr>
        <w:t xml:space="preserve">is only </w:t>
      </w:r>
      <w:r w:rsidR="004B4896" w:rsidRPr="009D3BB9">
        <w:rPr>
          <w:rFonts w:ascii="Helvetica Neue" w:eastAsiaTheme="minorEastAsia" w:hAnsi="Helvetica Neue"/>
        </w:rPr>
        <w:t>determined by the binding and unbinding constants</w:t>
      </w:r>
      <w:r w:rsidR="004B4896">
        <w:rPr>
          <w:rFonts w:ascii="Helvetica Neue" w:eastAsiaTheme="minorEastAsia" w:hAnsi="Helvetica Neue"/>
          <w:lang w:val="en-US"/>
        </w:rPr>
        <w:t>:</w:t>
      </w:r>
      <w:r w:rsidRPr="009D3BB9">
        <w:rPr>
          <w:rFonts w:ascii="Helvetica Neue" w:eastAsiaTheme="minorEastAsia" w:hAnsi="Helvetica Neue"/>
        </w:rPr>
        <w:t xml:space="preserve"> </w:t>
      </w:r>
      <m:oMath>
        <m:r>
          <w:rPr>
            <w:rFonts w:ascii="Cambria Math" w:hAnsi="Cambria Math"/>
            <w:lang w:val="en-US"/>
          </w:rPr>
          <m:t>α=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on</m:t>
            </m:r>
          </m:sub>
        </m:sSub>
        <m:r>
          <w:rPr>
            <w:rFonts w:ascii="Cambria Math" w:hAnsi="Cambria Math"/>
            <w:lang w:val="en-US"/>
          </w:rPr>
          <m:t>/(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on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off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9D3BB9">
        <w:rPr>
          <w:rFonts w:ascii="Helvetica Neue" w:eastAsiaTheme="minorEastAsia" w:hAnsi="Helvetica Neue"/>
        </w:rPr>
        <w:t>.</w:t>
      </w:r>
    </w:p>
    <w:p w14:paraId="03299673" w14:textId="6909C963" w:rsidR="004B4896" w:rsidRDefault="009D3BB9" w:rsidP="009D3BB9">
      <w:pPr>
        <w:spacing w:after="100" w:line="276" w:lineRule="auto"/>
        <w:rPr>
          <w:rFonts w:ascii="Helvetica Neue" w:eastAsiaTheme="minorEastAsia" w:hAnsi="Helvetica Neue"/>
        </w:rPr>
      </w:pPr>
      <w:r w:rsidRPr="009D3BB9">
        <w:rPr>
          <w:rFonts w:ascii="Helvetica Neue" w:eastAsiaTheme="minorEastAsia" w:hAnsi="Helvetica Neue"/>
        </w:rPr>
        <w:lastRenderedPageBreak/>
        <w:t xml:space="preserve">Therefore, we </w:t>
      </w:r>
      <w:r w:rsidR="004B4896">
        <w:rPr>
          <w:rFonts w:ascii="Helvetica Neue" w:eastAsiaTheme="minorEastAsia" w:hAnsi="Helvetica Neue"/>
          <w:lang w:val="en-US"/>
        </w:rPr>
        <w:t>can restrict the</w:t>
      </w:r>
      <w:r w:rsidR="004B4896" w:rsidRPr="009D3BB9">
        <w:rPr>
          <w:rFonts w:ascii="Helvetica Neue" w:eastAsiaTheme="minorEastAsia" w:hAnsi="Helvetica Neue"/>
        </w:rPr>
        <w:t xml:space="preserve"> </w:t>
      </w:r>
      <w:r>
        <w:rPr>
          <w:rFonts w:ascii="Helvetica Neue" w:eastAsiaTheme="minorEastAsia" w:hAnsi="Helvetica Neue"/>
          <w:lang w:val="en-US"/>
        </w:rPr>
        <w:t>model</w:t>
      </w:r>
      <w:r w:rsidRPr="009D3BB9">
        <w:rPr>
          <w:rFonts w:ascii="Helvetica Neue" w:eastAsiaTheme="minorEastAsia" w:hAnsi="Helvetica Neue"/>
        </w:rPr>
        <w:t xml:space="preserve"> </w:t>
      </w:r>
      <w:r w:rsidR="004B4896">
        <w:rPr>
          <w:rFonts w:ascii="Helvetica Neue" w:eastAsiaTheme="minorEastAsia" w:hAnsi="Helvetica Neue"/>
          <w:lang w:val="en-US"/>
        </w:rPr>
        <w:t>to a section</w:t>
      </w:r>
      <w:r w:rsidRPr="009D3BB9">
        <w:rPr>
          <w:rFonts w:ascii="Helvetica Neue" w:eastAsiaTheme="minorEastAsia" w:hAnsi="Helvetica Neue"/>
        </w:rPr>
        <w:t xml:space="preserve"> of the microtubule</w:t>
      </w:r>
      <w:r>
        <w:rPr>
          <w:rFonts w:ascii="Helvetica Neue" w:eastAsiaTheme="minorEastAsia" w:hAnsi="Helvetica Neue"/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L</m:t>
        </m:r>
      </m:oMath>
      <w:r w:rsidRPr="009D3BB9">
        <w:rPr>
          <w:rFonts w:ascii="Helvetica Neue" w:eastAsiaTheme="minorEastAsia" w:hAnsi="Helvetica Neue"/>
        </w:rPr>
        <w:t xml:space="preserve"> </w:t>
      </w:r>
      <w:r>
        <w:rPr>
          <w:rFonts w:ascii="Helvetica Neue" w:eastAsiaTheme="minorEastAsia" w:hAnsi="Helvetica Neue"/>
          <w:lang w:val="en-US"/>
        </w:rPr>
        <w:t>lattice sites</w:t>
      </w:r>
      <w:r w:rsidR="00F060BF">
        <w:rPr>
          <w:rFonts w:ascii="Helvetica Neue" w:eastAsiaTheme="minorEastAsia" w:hAnsi="Helvetica Neue"/>
          <w:lang w:val="en-US"/>
        </w:rPr>
        <w:t xml:space="preserve">, </w:t>
      </w:r>
      <w:r w:rsidRPr="009D3BB9">
        <w:rPr>
          <w:rFonts w:ascii="Helvetica Neue" w:eastAsiaTheme="minorEastAsia" w:hAnsi="Helvetica Neue"/>
        </w:rPr>
        <w:t xml:space="preserve">as long as the probability of finding a molecule at </w:t>
      </w:r>
      <w:r w:rsidR="00F060BF">
        <w:rPr>
          <w:rFonts w:ascii="Helvetica Neue" w:eastAsiaTheme="minorEastAsia" w:hAnsi="Helvetica Neue"/>
          <w:lang w:val="en-US"/>
        </w:rPr>
        <w:t xml:space="preserve">position </w:t>
      </w:r>
      <m:oMath>
        <m:r>
          <w:rPr>
            <w:rFonts w:ascii="Cambria Math" w:hAnsi="Cambria Math"/>
            <w:lang w:val="en-US"/>
          </w:rPr>
          <m:t>L</m:t>
        </m:r>
      </m:oMath>
      <w:r w:rsidR="00F060BF" w:rsidRPr="009D3BB9">
        <w:rPr>
          <w:rFonts w:ascii="Helvetica Neue" w:eastAsiaTheme="minorEastAsia" w:hAnsi="Helvetica Neue"/>
        </w:rPr>
        <w:t xml:space="preserve"> </w:t>
      </w:r>
      <w:r w:rsidR="004B4896">
        <w:rPr>
          <w:rFonts w:ascii="Helvetica Neue" w:eastAsiaTheme="minorEastAsia" w:hAnsi="Helvetica Neue"/>
          <w:lang w:val="en-US"/>
        </w:rPr>
        <w:t>is close</w:t>
      </w:r>
      <w:r w:rsidR="004B4896" w:rsidRPr="009D3BB9">
        <w:rPr>
          <w:rFonts w:ascii="Helvetica Neue" w:eastAsiaTheme="minorEastAsia" w:hAnsi="Helvetica Neue"/>
        </w:rPr>
        <w:t xml:space="preserve"> </w:t>
      </w:r>
      <w:r w:rsidRPr="009D3BB9">
        <w:rPr>
          <w:rFonts w:ascii="Helvetica Neue" w:eastAsiaTheme="minorEastAsia" w:hAnsi="Helvetica Neue"/>
        </w:rPr>
        <w:t>to</w:t>
      </w:r>
      <w:r>
        <w:rPr>
          <w:rFonts w:ascii="Helvetica Neue" w:eastAsiaTheme="minorEastAsia" w:hAnsi="Helvetica Neue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Pr="009D3BB9">
        <w:rPr>
          <w:rFonts w:ascii="Helvetica Neue" w:eastAsiaTheme="minorEastAsia" w:hAnsi="Helvetica Neue"/>
        </w:rPr>
        <w:t>.</w:t>
      </w:r>
      <w:r>
        <w:rPr>
          <w:rFonts w:ascii="Helvetica Neue" w:eastAsiaTheme="minorEastAsia" w:hAnsi="Helvetica Neue"/>
          <w:lang w:val="en-US"/>
        </w:rPr>
        <w:t xml:space="preserve"> </w:t>
      </w:r>
      <w:r w:rsidRPr="009D3BB9">
        <w:rPr>
          <w:rFonts w:ascii="Helvetica Neue" w:eastAsiaTheme="minorEastAsia" w:hAnsi="Helvetica Neue"/>
        </w:rPr>
        <w:t xml:space="preserve">When a depolymerisation event happens, </w:t>
      </w:r>
      <w:r w:rsidR="00F060BF">
        <w:rPr>
          <w:rFonts w:ascii="Helvetica Neue" w:eastAsiaTheme="minorEastAsia" w:hAnsi="Helvetica Neue"/>
          <w:lang w:val="en-US"/>
        </w:rPr>
        <w:t xml:space="preserve">we </w:t>
      </w:r>
      <w:del w:id="3" w:author="Francois Nedelec" w:date="2022-03-03T16:04:00Z">
        <w:r w:rsidR="00F060BF" w:rsidDel="004B4896">
          <w:rPr>
            <w:rFonts w:ascii="Helvetica Neue" w:eastAsiaTheme="minorEastAsia" w:hAnsi="Helvetica Neue"/>
            <w:lang w:val="en-US"/>
          </w:rPr>
          <w:delText xml:space="preserve">can </w:delText>
        </w:r>
      </w:del>
      <w:r w:rsidR="00F060BF">
        <w:rPr>
          <w:rFonts w:ascii="Helvetica Neue" w:eastAsiaTheme="minorEastAsia" w:hAnsi="Helvetica Neue"/>
          <w:lang w:val="en-US"/>
        </w:rPr>
        <w:t>shift the</w:t>
      </w:r>
      <w:r w:rsidRPr="009D3BB9">
        <w:rPr>
          <w:rFonts w:ascii="Helvetica Neue" w:eastAsiaTheme="minorEastAsia" w:hAnsi="Helvetica Neue"/>
        </w:rPr>
        <w:t xml:space="preserve"> lattice indexes such that site</w:t>
      </w:r>
      <w:r w:rsidR="00F060BF">
        <w:rPr>
          <w:rFonts w:ascii="Helvetica Neue" w:eastAsiaTheme="minorEastAsia" w:hAnsi="Helvetica Neue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i+1</m:t>
        </m:r>
      </m:oMath>
      <w:r w:rsidRPr="009D3BB9">
        <w:rPr>
          <w:rFonts w:ascii="Helvetica Neue" w:eastAsiaTheme="minorEastAsia" w:hAnsi="Helvetica Neue"/>
        </w:rPr>
        <w:t xml:space="preserve"> becomes site</w:t>
      </w:r>
      <w:r w:rsidR="00F060BF">
        <w:rPr>
          <w:rFonts w:ascii="Helvetica Neue" w:eastAsiaTheme="minorEastAsia" w:hAnsi="Helvetica Neue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 w:rsidR="004B4896">
        <w:rPr>
          <w:rFonts w:ascii="Helvetica Neue" w:eastAsiaTheme="minorEastAsia" w:hAnsi="Helvetica Neue"/>
          <w:lang w:val="en-US"/>
        </w:rPr>
        <w:t xml:space="preserve">, and set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i=L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>α</m:t>
        </m:r>
      </m:oMath>
      <w:r w:rsidR="004B4896">
        <w:rPr>
          <w:rFonts w:ascii="Helvetica Neue" w:eastAsiaTheme="minorEastAsia" w:hAnsi="Helvetica Neue"/>
          <w:lang w:val="en-US"/>
        </w:rPr>
        <w:t xml:space="preserve">. </w:t>
      </w:r>
    </w:p>
    <w:p w14:paraId="64686CCF" w14:textId="0ACC371F" w:rsidR="00C27994" w:rsidRPr="004355D5" w:rsidRDefault="00C27994" w:rsidP="00C27994">
      <w:p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hAnsi="Helvetica Neue"/>
          <w:b/>
          <w:bCs/>
          <w:lang w:val="en-US"/>
        </w:rPr>
        <w:t>Mean field theory</w:t>
      </w:r>
    </w:p>
    <w:p w14:paraId="01320566" w14:textId="515D547F" w:rsidR="00C27994" w:rsidRPr="00C27994" w:rsidRDefault="003D5374" w:rsidP="009D3BB9">
      <w:pPr>
        <w:spacing w:after="100" w:line="276" w:lineRule="auto"/>
        <w:rPr>
          <w:rFonts w:ascii="Helvetica Neue" w:eastAsiaTheme="minorEastAsia" w:hAnsi="Helvetica Neue"/>
        </w:rPr>
      </w:pPr>
      <w:r>
        <w:rPr>
          <w:rFonts w:ascii="Helvetica Neue" w:eastAsiaTheme="minorEastAsia" w:hAnsi="Helvetica Neue"/>
          <w:lang w:val="en-US"/>
        </w:rPr>
        <w:t>T</w:t>
      </w:r>
      <w:r>
        <w:rPr>
          <w:rFonts w:ascii="Helvetica Neue" w:eastAsiaTheme="minorEastAsia" w:hAnsi="Helvetica Neue"/>
          <w:lang w:val="en-US"/>
        </w:rPr>
        <w:t>he</w:t>
      </w:r>
      <w:r>
        <w:rPr>
          <w:rFonts w:ascii="Helvetica Neue" w:eastAsiaTheme="minorEastAsia" w:hAnsi="Helvetica Neue"/>
          <w:lang w:val="en-US"/>
        </w:rPr>
        <w:t xml:space="preserve"> </w:t>
      </w:r>
      <w:r w:rsidR="00C27994">
        <w:rPr>
          <w:rFonts w:ascii="Helvetica Neue" w:eastAsiaTheme="minorEastAsia" w:hAnsi="Helvetica Neue"/>
          <w:lang w:val="en-US"/>
        </w:rPr>
        <w:t>system</w:t>
      </w:r>
      <w:r w:rsidR="004B4896">
        <w:rPr>
          <w:rFonts w:ascii="Helvetica Neue" w:eastAsiaTheme="minorEastAsia" w:hAnsi="Helvetica Neue"/>
          <w:lang w:val="en-US"/>
        </w:rPr>
        <w:t xml:space="preserve"> can be solved using</w:t>
      </w:r>
      <w:r w:rsidR="00C27994" w:rsidRPr="00C27994">
        <w:rPr>
          <w:rFonts w:ascii="Helvetica Neue" w:eastAsiaTheme="minorEastAsia" w:hAnsi="Helvetica Neue"/>
        </w:rPr>
        <w:t xml:space="preserve"> a mean-field </w:t>
      </w:r>
      <w:r w:rsidR="004B4896">
        <w:rPr>
          <w:rFonts w:ascii="Helvetica Neue" w:eastAsiaTheme="minorEastAsia" w:hAnsi="Helvetica Neue"/>
          <w:lang w:val="en-US"/>
        </w:rPr>
        <w:t>approximation, by</w:t>
      </w:r>
      <w:r w:rsidR="00C27994" w:rsidRPr="00C27994">
        <w:rPr>
          <w:rFonts w:ascii="Helvetica Neue" w:eastAsiaTheme="minorEastAsia" w:hAnsi="Helvetica Neue"/>
        </w:rPr>
        <w:t xml:space="preserve"> </w:t>
      </w:r>
      <w:r w:rsidR="004B4896">
        <w:rPr>
          <w:rFonts w:ascii="Helvetica Neue" w:eastAsiaTheme="minorEastAsia" w:hAnsi="Helvetica Neue"/>
          <w:lang w:val="en-US"/>
        </w:rPr>
        <w:t xml:space="preserve">just </w:t>
      </w:r>
      <w:r w:rsidR="004B4896" w:rsidRPr="00C27994">
        <w:rPr>
          <w:rFonts w:ascii="Helvetica Neue" w:eastAsiaTheme="minorEastAsia" w:hAnsi="Helvetica Neue"/>
        </w:rPr>
        <w:t>consider</w:t>
      </w:r>
      <w:proofErr w:type="spellStart"/>
      <w:r w:rsidR="004B4896">
        <w:rPr>
          <w:rFonts w:ascii="Helvetica Neue" w:eastAsiaTheme="minorEastAsia" w:hAnsi="Helvetica Neue"/>
          <w:lang w:val="en-US"/>
        </w:rPr>
        <w:t>i</w:t>
      </w:r>
      <w:r>
        <w:rPr>
          <w:rFonts w:ascii="Helvetica Neue" w:eastAsiaTheme="minorEastAsia" w:hAnsi="Helvetica Neue"/>
          <w:lang w:val="en-US"/>
        </w:rPr>
        <w:t>n</w:t>
      </w:r>
      <w:r w:rsidR="004B4896">
        <w:rPr>
          <w:rFonts w:ascii="Helvetica Neue" w:eastAsiaTheme="minorEastAsia" w:hAnsi="Helvetica Neue"/>
          <w:lang w:val="en-US"/>
        </w:rPr>
        <w:t>g</w:t>
      </w:r>
      <w:proofErr w:type="spellEnd"/>
      <w:r w:rsidR="004B4896">
        <w:rPr>
          <w:rFonts w:ascii="Helvetica Neue" w:eastAsiaTheme="minorEastAsia" w:hAnsi="Helvetica Neue"/>
          <w:lang w:val="en-US"/>
        </w:rPr>
        <w:t xml:space="preserve"> the ensemble of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B4896" w:rsidRPr="00C27994">
        <w:rPr>
          <w:rFonts w:ascii="Helvetica Neue" w:eastAsiaTheme="minorEastAsia" w:hAnsi="Helvetica Neue"/>
        </w:rPr>
        <w:t>,</w:t>
      </w:r>
      <w:r w:rsidR="00C27994" w:rsidRPr="00C27994">
        <w:rPr>
          <w:rFonts w:ascii="Helvetica Neue" w:eastAsiaTheme="minorEastAsia" w:hAnsi="Helvetica Neue"/>
        </w:rPr>
        <w:t xml:space="preserve"> the average probability of a site </w:t>
      </w:r>
      <m:oMath>
        <m:r>
          <w:rPr>
            <w:rFonts w:ascii="Cambria Math" w:hAnsi="Cambria Math"/>
            <w:lang w:val="en-US"/>
          </w:rPr>
          <m:t>i</m:t>
        </m:r>
      </m:oMath>
      <w:r w:rsidR="00C27994" w:rsidRPr="00C27994">
        <w:rPr>
          <w:rFonts w:ascii="Helvetica Neue" w:eastAsiaTheme="minorEastAsia" w:hAnsi="Helvetica Neue"/>
        </w:rPr>
        <w:t xml:space="preserve"> being occupied and </w:t>
      </w:r>
      <w:r w:rsidR="004B4896" w:rsidRPr="00C27994">
        <w:rPr>
          <w:rFonts w:ascii="Helvetica Neue" w:eastAsiaTheme="minorEastAsia" w:hAnsi="Helvetica Neue"/>
        </w:rPr>
        <w:t>neglect</w:t>
      </w:r>
      <w:proofErr w:type="spellStart"/>
      <w:r w:rsidR="004B4896">
        <w:rPr>
          <w:rFonts w:ascii="Helvetica Neue" w:eastAsiaTheme="minorEastAsia" w:hAnsi="Helvetica Neue"/>
          <w:lang w:val="en-US"/>
        </w:rPr>
        <w:t>i</w:t>
      </w:r>
      <w:r>
        <w:rPr>
          <w:rFonts w:ascii="Helvetica Neue" w:eastAsiaTheme="minorEastAsia" w:hAnsi="Helvetica Neue"/>
          <w:lang w:val="en-US"/>
        </w:rPr>
        <w:t>n</w:t>
      </w:r>
      <w:r w:rsidR="004B4896">
        <w:rPr>
          <w:rFonts w:ascii="Helvetica Neue" w:eastAsiaTheme="minorEastAsia" w:hAnsi="Helvetica Neue"/>
          <w:lang w:val="en-US"/>
        </w:rPr>
        <w:t>g</w:t>
      </w:r>
      <w:proofErr w:type="spellEnd"/>
      <w:r w:rsidR="004B4896" w:rsidRPr="00C27994">
        <w:rPr>
          <w:rFonts w:ascii="Helvetica Neue" w:eastAsiaTheme="minorEastAsia" w:hAnsi="Helvetica Neue"/>
        </w:rPr>
        <w:t xml:space="preserve"> </w:t>
      </w:r>
      <w:r w:rsidR="004B4896">
        <w:rPr>
          <w:rFonts w:ascii="Helvetica Neue" w:eastAsiaTheme="minorEastAsia" w:hAnsi="Helvetica Neue"/>
          <w:lang w:val="en-US"/>
        </w:rPr>
        <w:t xml:space="preserve">higher-order </w:t>
      </w:r>
      <w:r w:rsidR="00C27994" w:rsidRPr="00C27994">
        <w:rPr>
          <w:rFonts w:ascii="Helvetica Neue" w:eastAsiaTheme="minorEastAsia" w:hAnsi="Helvetica Neue"/>
        </w:rPr>
        <w:t xml:space="preserve">correlations between neighbouring sites. We can then write a </w:t>
      </w:r>
      <w:r w:rsidR="004B4896">
        <w:rPr>
          <w:rFonts w:ascii="Helvetica Neue" w:eastAsiaTheme="minorEastAsia" w:hAnsi="Helvetica Neue"/>
          <w:lang w:val="en-US"/>
        </w:rPr>
        <w:t xml:space="preserve">set of </w:t>
      </w:r>
      <w:r w:rsidR="00C27994" w:rsidRPr="00C27994">
        <w:rPr>
          <w:rFonts w:ascii="Helvetica Neue" w:eastAsiaTheme="minorEastAsia" w:hAnsi="Helvetica Neue"/>
        </w:rPr>
        <w:t>discrete differential equation</w:t>
      </w:r>
      <w:r w:rsidR="004B4896">
        <w:rPr>
          <w:rFonts w:ascii="Helvetica Neue" w:eastAsiaTheme="minorEastAsia" w:hAnsi="Helvetica Neue"/>
          <w:lang w:val="en-US"/>
        </w:rPr>
        <w:t>s</w:t>
      </w:r>
      <w:r w:rsidR="00C27994" w:rsidRPr="00C27994">
        <w:rPr>
          <w:rFonts w:ascii="Helvetica Neue" w:eastAsiaTheme="minorEastAsia" w:hAnsi="Helvetica Neue"/>
        </w:rPr>
        <w:t xml:space="preserve"> </w:t>
      </w:r>
      <w:r w:rsidR="002878CB">
        <w:rPr>
          <w:rFonts w:ascii="Helvetica Neue" w:eastAsiaTheme="minorEastAsia" w:hAnsi="Helvetica Neue"/>
          <w:lang w:val="en-US"/>
        </w:rPr>
        <w:t>to represent the dynamics of the system</w:t>
      </w:r>
      <w:r w:rsidR="00C27994" w:rsidRPr="00C27994">
        <w:rPr>
          <w:rFonts w:ascii="Helvetica Neue" w:eastAsiaTheme="minorEastAsia" w:hAnsi="Helvetica Neue"/>
        </w:rPr>
        <w:t>:</w:t>
      </w:r>
    </w:p>
    <w:p w14:paraId="16A10843" w14:textId="5C41B123" w:rsidR="00C27994" w:rsidRDefault="00536280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off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EDCD7CC" w14:textId="4F6F2474" w:rsidR="005E1283" w:rsidRDefault="002878CB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>Specific</w:t>
      </w:r>
      <w:r w:rsidRPr="005E1283">
        <w:rPr>
          <w:rFonts w:ascii="Helvetica Neue" w:eastAsiaTheme="minorEastAsia" w:hAnsi="Helvetica Neue"/>
        </w:rPr>
        <w:t xml:space="preserve"> </w:t>
      </w:r>
      <w:r w:rsidR="005E1283" w:rsidRPr="005E1283">
        <w:rPr>
          <w:rFonts w:ascii="Helvetica Neue" w:eastAsiaTheme="minorEastAsia" w:hAnsi="Helvetica Neue"/>
        </w:rPr>
        <w:t xml:space="preserve">equations </w:t>
      </w:r>
      <w:r>
        <w:rPr>
          <w:rFonts w:ascii="Helvetica Neue" w:eastAsiaTheme="minorEastAsia" w:hAnsi="Helvetica Neue"/>
          <w:lang w:val="en-US"/>
        </w:rPr>
        <w:t>apply at the boundaries</w:t>
      </w:r>
      <w:r w:rsidR="005E1283" w:rsidRPr="005E1283">
        <w:rPr>
          <w:rFonts w:ascii="Helvetica Neue" w:eastAsiaTheme="minorEastAsia" w:hAnsi="Helvetica Neue"/>
        </w:rPr>
        <w:t xml:space="preserve"> </w:t>
      </w:r>
      <m:oMath>
        <m:r>
          <w:rPr>
            <w:rFonts w:ascii="Cambria Math" w:hAnsi="Cambria Math"/>
            <w:lang w:val="en-US"/>
          </w:rPr>
          <m:t>i=1</m:t>
        </m:r>
      </m:oMath>
      <w:r w:rsidR="005E1283" w:rsidRPr="005E1283">
        <w:rPr>
          <w:rFonts w:ascii="Helvetica Neue" w:eastAsiaTheme="minorEastAsia" w:hAnsi="Helvetica Neue"/>
        </w:rPr>
        <w:t xml:space="preserve"> and</w:t>
      </w:r>
      <w:r w:rsidR="005E1283">
        <w:rPr>
          <w:rFonts w:ascii="Helvetica Neue" w:eastAsiaTheme="minorEastAsia" w:hAnsi="Helvetica Neue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L</m:t>
        </m:r>
      </m:oMath>
      <w:r w:rsidR="005E1283">
        <w:rPr>
          <w:rFonts w:ascii="Helvetica Neue" w:eastAsiaTheme="minorEastAsia" w:hAnsi="Helvetica Neue"/>
          <w:lang w:val="en-US"/>
        </w:rPr>
        <w:t>:</w:t>
      </w:r>
    </w:p>
    <w:p w14:paraId="46143E6F" w14:textId="7F82AE3A" w:rsidR="005E1283" w:rsidRPr="00E94683" w:rsidRDefault="00536280" w:rsidP="009C6513">
      <w:pPr>
        <w:spacing w:after="100" w:line="276" w:lineRule="auto"/>
        <w:rPr>
          <w:rFonts w:ascii="Helvetica Neue" w:eastAsiaTheme="minorEastAsia" w:hAnsi="Helvetica Neu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off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14:paraId="5362DAD5" w14:textId="13D53B41" w:rsidR="00E94683" w:rsidRPr="00E94683" w:rsidRDefault="00536280" w:rsidP="009C6513">
      <w:pPr>
        <w:spacing w:after="100" w:line="276" w:lineRule="auto"/>
        <w:rPr>
          <w:rFonts w:ascii="Helvetica Neue" w:eastAsiaTheme="minorEastAsia" w:hAnsi="Helvetica Neu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CCEE7F" w14:textId="77777777" w:rsidR="007E77CA" w:rsidRDefault="00D229BC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w:r w:rsidRPr="00C27994">
        <w:rPr>
          <w:rFonts w:ascii="Helvetica Neue" w:eastAsiaTheme="minorEastAsia" w:hAnsi="Helvetica Neue"/>
        </w:rPr>
        <w:t xml:space="preserve">The terms of the equation </w:t>
      </w:r>
      <w:r>
        <w:rPr>
          <w:rFonts w:ascii="Helvetica Neue" w:eastAsiaTheme="minorEastAsia" w:hAnsi="Helvetica Neue"/>
          <w:lang w:val="en-US"/>
        </w:rPr>
        <w:t>are associated with the rates of</w:t>
      </w:r>
      <w:r w:rsidRPr="00C27994">
        <w:rPr>
          <w:rFonts w:ascii="Helvetica Neue" w:eastAsiaTheme="minorEastAsia" w:hAnsi="Helvetica Neue"/>
        </w:rPr>
        <w:t xml:space="preserve"> diffusion, binding, unbinding</w:t>
      </w:r>
      <w:r>
        <w:rPr>
          <w:rFonts w:ascii="Helvetica Neue" w:eastAsiaTheme="minorEastAsia" w:hAnsi="Helvetica Neue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Helvetica Neue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 xml:space="preserve">on 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off</m:t>
            </m:r>
          </m:sub>
        </m:sSub>
      </m:oMath>
      <w:r>
        <w:rPr>
          <w:rFonts w:ascii="Helvetica Neue" w:eastAsiaTheme="minorEastAsia" w:hAnsi="Helvetica Neue"/>
          <w:lang w:val="en-US"/>
        </w:rPr>
        <w:t>) which are constant, and the depolymerization rate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>
        <w:rPr>
          <w:rFonts w:ascii="Helvetica Neue" w:eastAsiaTheme="minorEastAsia" w:hAnsi="Helvetica Neue"/>
          <w:lang w:val="en-US"/>
        </w:rPr>
        <w:t>), which is affected by lattice occupancy in a different way in each model (see Assumptions).</w:t>
      </w:r>
    </w:p>
    <w:p w14:paraId="3698CB01" w14:textId="77777777" w:rsidR="007E77CA" w:rsidRDefault="00D229BC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 xml:space="preserve">For Model 1,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  <w:lang w:val="en-US"/>
          </w:rPr>
          <m:t>(1-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7E77CA">
        <w:rPr>
          <w:rFonts w:ascii="Helvetica Neue" w:eastAsiaTheme="minorEastAsia" w:hAnsi="Helvetica Neue"/>
          <w:lang w:val="en-US"/>
        </w:rPr>
        <w:t>.</w:t>
      </w:r>
    </w:p>
    <w:p w14:paraId="46B2B684" w14:textId="1EB0C606" w:rsidR="00D229BC" w:rsidRPr="007E77CA" w:rsidRDefault="007E77CA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>F</w:t>
      </w:r>
      <w:r w:rsidR="00D229BC">
        <w:rPr>
          <w:rFonts w:ascii="Helvetica Neue" w:eastAsiaTheme="minorEastAsia" w:hAnsi="Helvetica Neue"/>
          <w:lang w:val="en-US"/>
        </w:rPr>
        <w:t xml:space="preserve">or Model 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lang w:val="en-US"/>
          </w:rPr>
          <m:t>[1-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i=N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)]</m:t>
            </m:r>
          </m:e>
        </m:nary>
      </m:oMath>
      <w:r w:rsidR="00D229BC">
        <w:rPr>
          <w:rFonts w:ascii="Helvetica Neue" w:eastAsiaTheme="minorEastAsia" w:hAnsi="Helvetica Neue"/>
          <w:lang w:val="en-US"/>
        </w:rPr>
        <w:t>.</w:t>
      </w:r>
    </w:p>
    <w:p w14:paraId="746B3F21" w14:textId="15ECAF66" w:rsidR="009C6513" w:rsidRPr="007E77CA" w:rsidRDefault="00E94683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w:r w:rsidRPr="00E94683">
        <w:rPr>
          <w:rFonts w:ascii="Helvetica Neue" w:eastAsiaTheme="minorEastAsia" w:hAnsi="Helvetica Neue"/>
        </w:rPr>
        <w:t xml:space="preserve">This </w:t>
      </w:r>
      <w:r w:rsidR="002878CB">
        <w:rPr>
          <w:rFonts w:ascii="Helvetica Neue" w:eastAsiaTheme="minorEastAsia" w:hAnsi="Helvetica Neue"/>
          <w:lang w:val="en-US"/>
        </w:rPr>
        <w:t xml:space="preserve">dynamical </w:t>
      </w:r>
      <w:r w:rsidR="007E77CA">
        <w:rPr>
          <w:rFonts w:ascii="Helvetica Neue" w:eastAsiaTheme="minorEastAsia" w:hAnsi="Helvetica Neue"/>
          <w:lang w:val="en-US"/>
        </w:rPr>
        <w:t xml:space="preserve">system </w:t>
      </w:r>
      <w:r w:rsidRPr="00E94683">
        <w:rPr>
          <w:rFonts w:ascii="Helvetica Neue" w:eastAsiaTheme="minorEastAsia" w:hAnsi="Helvetica Neue"/>
        </w:rPr>
        <w:t xml:space="preserve">can be evolved from any initial conditions, </w:t>
      </w:r>
      <w:r w:rsidR="000C6328" w:rsidRPr="00E94683">
        <w:rPr>
          <w:rFonts w:ascii="Helvetica Neue" w:eastAsiaTheme="minorEastAsia" w:hAnsi="Helvetica Neue"/>
        </w:rPr>
        <w:t>converg</w:t>
      </w:r>
      <w:proofErr w:type="spellStart"/>
      <w:r w:rsidR="000C6328">
        <w:rPr>
          <w:rFonts w:ascii="Helvetica Neue" w:eastAsiaTheme="minorEastAsia" w:hAnsi="Helvetica Neue"/>
          <w:lang w:val="en-US"/>
        </w:rPr>
        <w:t>ing</w:t>
      </w:r>
      <w:proofErr w:type="spellEnd"/>
      <w:r w:rsidR="000C6328" w:rsidRPr="00E94683">
        <w:rPr>
          <w:rFonts w:ascii="Helvetica Neue" w:eastAsiaTheme="minorEastAsia" w:hAnsi="Helvetica Neue"/>
        </w:rPr>
        <w:t xml:space="preserve"> </w:t>
      </w:r>
      <w:r w:rsidRPr="00E94683">
        <w:rPr>
          <w:rFonts w:ascii="Helvetica Neue" w:eastAsiaTheme="minorEastAsia" w:hAnsi="Helvetica Neue"/>
        </w:rPr>
        <w:t xml:space="preserve">to the </w:t>
      </w:r>
      <w:r w:rsidR="002878CB">
        <w:rPr>
          <w:rFonts w:ascii="Helvetica Neue" w:eastAsiaTheme="minorEastAsia" w:hAnsi="Helvetica Neue"/>
          <w:lang w:val="en-US"/>
        </w:rPr>
        <w:t>unique steady-state</w:t>
      </w:r>
      <w:r w:rsidR="002878CB" w:rsidRPr="00E94683">
        <w:rPr>
          <w:rFonts w:ascii="Helvetica Neue" w:eastAsiaTheme="minorEastAsia" w:hAnsi="Helvetica Neue"/>
        </w:rPr>
        <w:t xml:space="preserve"> </w:t>
      </w:r>
      <w:r w:rsidRPr="00E94683">
        <w:rPr>
          <w:rFonts w:ascii="Helvetica Neue" w:eastAsiaTheme="minorEastAsia" w:hAnsi="Helvetica Neue"/>
        </w:rPr>
        <w:t>solution for a set of given parameters</w:t>
      </w:r>
      <w:r w:rsidR="00D229BC">
        <w:rPr>
          <w:rFonts w:ascii="Helvetica Neue" w:eastAsiaTheme="minorEastAsia" w:hAnsi="Helvetica Neue"/>
          <w:lang w:val="en-US"/>
        </w:rPr>
        <w:t xml:space="preserve">. </w:t>
      </w:r>
      <w:r w:rsidR="002878CB">
        <w:rPr>
          <w:rFonts w:ascii="Helvetica Neue" w:eastAsiaTheme="minorEastAsia" w:hAnsi="Helvetica Neue"/>
          <w:lang w:val="en-US"/>
        </w:rPr>
        <w:t>A</w:t>
      </w:r>
      <w:r w:rsidR="00D229BC">
        <w:rPr>
          <w:rFonts w:ascii="Helvetica Neue" w:eastAsiaTheme="minorEastAsia" w:hAnsi="Helvetica Neue"/>
          <w:lang w:val="en-US"/>
        </w:rPr>
        <w:t>ssum</w:t>
      </w:r>
      <w:r w:rsidR="002878CB">
        <w:rPr>
          <w:rFonts w:ascii="Helvetica Neue" w:eastAsiaTheme="minorEastAsia" w:hAnsi="Helvetica Neue"/>
          <w:lang w:val="en-US"/>
        </w:rPr>
        <w:t xml:space="preserve">ing </w:t>
      </w:r>
      <w:r w:rsidR="00B2767B">
        <w:rPr>
          <w:rFonts w:ascii="Helvetica Neue" w:eastAsiaTheme="minorEastAsia" w:hAnsi="Helvetica Neue"/>
          <w:lang w:val="en-US"/>
        </w:rPr>
        <w:t xml:space="preserve">that the microtubule is at </w:t>
      </w:r>
      <w:r w:rsidR="00D229BC">
        <w:rPr>
          <w:rFonts w:ascii="Helvetica Neue" w:eastAsiaTheme="minorEastAsia" w:hAnsi="Helvetica Neue"/>
          <w:lang w:val="en-US"/>
        </w:rPr>
        <w:t>binding equilibrium</w:t>
      </w:r>
      <w:r w:rsidR="00B2767B">
        <w:rPr>
          <w:rFonts w:ascii="Helvetica Neue" w:eastAsiaTheme="minorEastAsia" w:hAnsi="Helvetica Neue"/>
          <w:lang w:val="en-US"/>
        </w:rPr>
        <w:t xml:space="preserve"> when it starts shrinking,</w:t>
      </w:r>
      <w:r w:rsidR="00D229BC">
        <w:rPr>
          <w:rFonts w:ascii="Helvetica Neue" w:eastAsiaTheme="minorEastAsia" w:hAnsi="Helvetica Neue"/>
          <w:lang w:val="en-US"/>
        </w:rPr>
        <w:t xml:space="preserve"> </w:t>
      </w:r>
      <w:r w:rsidR="002878CB">
        <w:rPr>
          <w:rFonts w:ascii="Helvetica Neue" w:eastAsiaTheme="minorEastAsia" w:hAnsi="Helvetica Neue"/>
          <w:lang w:val="en-US"/>
        </w:rPr>
        <w:t xml:space="preserve">we </w:t>
      </w:r>
      <w:r w:rsidR="00D229BC">
        <w:rPr>
          <w:rFonts w:ascii="Helvetica Neue" w:eastAsiaTheme="minorEastAsia" w:hAnsi="Helvetica Neue"/>
          <w:lang w:val="en-US"/>
        </w:rPr>
        <w:t xml:space="preserve">initially set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>α</m:t>
        </m:r>
      </m:oMath>
      <w:r w:rsidR="002878CB">
        <w:rPr>
          <w:rFonts w:ascii="Helvetica Neue" w:eastAsiaTheme="minorEastAsia" w:hAnsi="Helvetica Neue"/>
          <w:lang w:val="en-US"/>
        </w:rPr>
        <w:t xml:space="preserve"> for all sites</w:t>
      </w:r>
      <w:r w:rsidR="00D229BC">
        <w:rPr>
          <w:rFonts w:ascii="Helvetica Neue" w:eastAsiaTheme="minorEastAsia" w:hAnsi="Helvetica Neue"/>
          <w:lang w:val="en-US"/>
        </w:rPr>
        <w:t>.</w:t>
      </w:r>
      <w:r w:rsidR="007E77CA">
        <w:rPr>
          <w:rFonts w:ascii="Helvetica Neue" w:eastAsiaTheme="minorEastAsia" w:hAnsi="Helvetica Neue"/>
          <w:lang w:val="en-US"/>
        </w:rPr>
        <w:t xml:space="preserve"> From those initial conditions, we integrate the equations numerically using Python’s </w:t>
      </w:r>
      <w:proofErr w:type="spellStart"/>
      <w:r w:rsidR="007E77CA" w:rsidRPr="007E77CA">
        <w:rPr>
          <w:rFonts w:ascii="Helvetica Neue" w:eastAsiaTheme="minorEastAsia" w:hAnsi="Helvetica Neue"/>
          <w:i/>
          <w:iCs/>
          <w:lang w:val="en-US"/>
        </w:rPr>
        <w:t>odeint</w:t>
      </w:r>
      <w:proofErr w:type="spellEnd"/>
      <w:r w:rsidR="007E77CA">
        <w:rPr>
          <w:rFonts w:ascii="Helvetica Neue" w:eastAsiaTheme="minorEastAsia" w:hAnsi="Helvetica Neue"/>
          <w:lang w:val="en-US"/>
        </w:rPr>
        <w:t xml:space="preserve"> function </w:t>
      </w:r>
      <w:commentRangeStart w:id="4"/>
      <w:r w:rsidR="007E77CA">
        <w:rPr>
          <w:rFonts w:ascii="Helvetica Neue" w:eastAsiaTheme="minorEastAsia" w:hAnsi="Helvetica Neue"/>
          <w:lang w:val="en-US"/>
        </w:rPr>
        <w:t>(see source code)</w:t>
      </w:r>
      <w:commentRangeEnd w:id="4"/>
      <w:r w:rsidR="00D15BB3">
        <w:rPr>
          <w:rStyle w:val="CommentReference"/>
        </w:rPr>
        <w:commentReference w:id="4"/>
      </w:r>
      <w:r w:rsidR="007E77CA">
        <w:rPr>
          <w:rFonts w:ascii="Helvetica Neue" w:eastAsiaTheme="minorEastAsia" w:hAnsi="Helvetica Neue"/>
          <w:lang w:val="en-US"/>
        </w:rPr>
        <w:t>.</w:t>
      </w:r>
    </w:p>
    <w:p w14:paraId="730EE577" w14:textId="3D0EAB62" w:rsidR="00D229BC" w:rsidRDefault="007E77CA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hAnsi="Helvetica Neue"/>
          <w:b/>
          <w:bCs/>
          <w:lang w:val="en-US"/>
        </w:rPr>
        <w:t>Phenomenological model</w:t>
      </w:r>
    </w:p>
    <w:p w14:paraId="76D1A391" w14:textId="4C11BA86" w:rsidR="00D15BB3" w:rsidRPr="0017560A" w:rsidRDefault="002878CB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>The third</w:t>
      </w:r>
      <w:r w:rsidR="00D15BB3">
        <w:rPr>
          <w:rFonts w:ascii="Helvetica Neue" w:eastAsiaTheme="minorEastAsia" w:hAnsi="Helvetica Neue"/>
          <w:lang w:val="en-US"/>
        </w:rPr>
        <w:t xml:space="preserve"> model </w:t>
      </w:r>
      <w:r>
        <w:rPr>
          <w:rFonts w:ascii="Helvetica Neue" w:eastAsiaTheme="minorEastAsia" w:hAnsi="Helvetica Neue"/>
          <w:lang w:val="en-US"/>
        </w:rPr>
        <w:t xml:space="preserve">is phenomenological because it considers multiple protofilaments without including their true spatial arrangements. </w:t>
      </w:r>
      <w:r w:rsidR="00D15BB3">
        <w:rPr>
          <w:rFonts w:ascii="Helvetica Neue" w:eastAsiaTheme="minorEastAsia" w:hAnsi="Helvetica Neue"/>
          <w:lang w:val="en-US"/>
        </w:rPr>
        <w:t xml:space="preserve">In this model, we use the same equations as before, except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lang w:val="en-US"/>
          </w:rPr>
          <m:t>[1-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i=N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]</m:t>
        </m:r>
      </m:oMath>
      <w:r w:rsidR="00D15BB3">
        <w:rPr>
          <w:rFonts w:ascii="Helvetica Neue" w:eastAsiaTheme="minorEastAsia" w:hAnsi="Helvetica Neue"/>
          <w:lang w:val="en-US"/>
        </w:rPr>
        <w:t xml:space="preserve">. </w:t>
      </w:r>
      <w:commentRangeStart w:id="5"/>
      <w:r>
        <w:rPr>
          <w:rFonts w:ascii="Helvetica Neue" w:eastAsiaTheme="minorEastAsia" w:hAnsi="Helvetica Neue"/>
          <w:lang w:val="en-US"/>
        </w:rPr>
        <w:t xml:space="preserve">The key </w:t>
      </w:r>
      <w:r w:rsidR="00D15BB3">
        <w:rPr>
          <w:rFonts w:ascii="Helvetica Neue" w:eastAsiaTheme="minorEastAsia" w:hAnsi="Helvetica Neue"/>
          <w:lang w:val="en-US"/>
        </w:rPr>
        <w:t xml:space="preserve">simplification </w:t>
      </w:r>
      <w:r>
        <w:rPr>
          <w:rFonts w:ascii="Helvetica Neue" w:eastAsiaTheme="minorEastAsia" w:hAnsi="Helvetica Neue"/>
          <w:lang w:val="en-US"/>
        </w:rPr>
        <w:t>is to assume</w:t>
      </w:r>
      <w:r w:rsidR="00D15BB3">
        <w:rPr>
          <w:rFonts w:ascii="Helvetica Neue" w:eastAsiaTheme="minorEastAsia" w:hAnsi="Helvetica Neue"/>
          <w:lang w:val="en-US"/>
        </w:rPr>
        <w:t xml:space="preserve"> that all protofilaments are in register and that the probabilit</w:t>
      </w:r>
      <w:r>
        <w:rPr>
          <w:rFonts w:ascii="Helvetica Neue" w:eastAsiaTheme="minorEastAsia" w:hAnsi="Helvetica Neue"/>
          <w:lang w:val="en-US"/>
        </w:rPr>
        <w:t xml:space="preserve">ies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D15BB3">
        <w:rPr>
          <w:rFonts w:ascii="Helvetica Neue" w:eastAsiaTheme="minorEastAsia" w:hAnsi="Helvetica Neue"/>
          <w:lang w:val="en-US"/>
        </w:rPr>
        <w:t xml:space="preserve"> f</w:t>
      </w:r>
      <w:r>
        <w:rPr>
          <w:rFonts w:ascii="Helvetica Neue" w:eastAsiaTheme="minorEastAsia" w:hAnsi="Helvetica Neue"/>
          <w:lang w:val="en-US"/>
        </w:rPr>
        <w:t xml:space="preserve">or different protofilaments are all equal for any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2217B6">
        <w:rPr>
          <w:rFonts w:ascii="Helvetica Neue" w:eastAsiaTheme="minorEastAsia" w:hAnsi="Helvetica Neue"/>
          <w:lang w:val="en-US"/>
        </w:rPr>
        <w:t>.</w:t>
      </w:r>
      <w:commentRangeEnd w:id="5"/>
      <w:r w:rsidR="002217B6">
        <w:rPr>
          <w:rStyle w:val="CommentReference"/>
        </w:rPr>
        <w:commentReference w:id="5"/>
      </w:r>
      <w:r w:rsidR="001E4204">
        <w:rPr>
          <w:rFonts w:ascii="Helvetica Neue" w:eastAsiaTheme="minorEastAsia" w:hAnsi="Helvetica Neue"/>
          <w:lang w:val="en-US"/>
        </w:rPr>
        <w:t xml:space="preserve"> </w:t>
      </w:r>
      <w:r>
        <w:rPr>
          <w:rFonts w:ascii="Helvetica Neue" w:eastAsiaTheme="minorEastAsia" w:hAnsi="Helvetica Neue"/>
          <w:lang w:val="en-US"/>
        </w:rPr>
        <w:t>With this simplification the system of equations is easily solvable,</w:t>
      </w:r>
      <w:r w:rsidR="001E4204">
        <w:rPr>
          <w:rFonts w:ascii="Helvetica Neue" w:eastAsiaTheme="minorEastAsia" w:hAnsi="Helvetica Neue"/>
          <w:lang w:val="en-US"/>
        </w:rPr>
        <w:t xml:space="preserve"> captur</w:t>
      </w:r>
      <w:r>
        <w:rPr>
          <w:rFonts w:ascii="Helvetica Neue" w:eastAsiaTheme="minorEastAsia" w:hAnsi="Helvetica Neue"/>
          <w:lang w:val="en-US"/>
        </w:rPr>
        <w:t>ing</w:t>
      </w:r>
      <w:r w:rsidR="001E4204">
        <w:rPr>
          <w:rFonts w:ascii="Helvetica Neue" w:eastAsiaTheme="minorEastAsia" w:hAnsi="Helvetica Neue"/>
          <w:lang w:val="en-US"/>
        </w:rPr>
        <w:t xml:space="preserve"> the effect that cooperativity across protofilaments </w:t>
      </w:r>
      <w:r>
        <w:rPr>
          <w:rFonts w:ascii="Helvetica Neue" w:eastAsiaTheme="minorEastAsia" w:hAnsi="Helvetica Neue"/>
          <w:lang w:val="en-US"/>
        </w:rPr>
        <w:t xml:space="preserve">might </w:t>
      </w:r>
      <w:r w:rsidR="001E4204">
        <w:rPr>
          <w:rFonts w:ascii="Helvetica Neue" w:eastAsiaTheme="minorEastAsia" w:hAnsi="Helvetica Neue"/>
          <w:lang w:val="en-US"/>
        </w:rPr>
        <w:t>have</w:t>
      </w:r>
      <w:r w:rsidR="009C2BB3">
        <w:rPr>
          <w:rFonts w:ascii="Helvetica Neue" w:eastAsiaTheme="minorEastAsia" w:hAnsi="Helvetica Neue"/>
          <w:lang w:val="en-US"/>
        </w:rPr>
        <w:t xml:space="preserve"> on shrinkage speed</w:t>
      </w:r>
      <w:r>
        <w:rPr>
          <w:rFonts w:ascii="Helvetica Neue" w:eastAsiaTheme="minorEastAsia" w:hAnsi="Helvetica Neue"/>
          <w:lang w:val="en-US"/>
        </w:rPr>
        <w:t>. A geometrically more realistic model is possible but out of scope of the current study</w:t>
      </w:r>
      <w:r w:rsidR="001E4204">
        <w:rPr>
          <w:rFonts w:ascii="Helvetica Neue" w:eastAsiaTheme="minorEastAsia" w:hAnsi="Helvetica Neue"/>
          <w:lang w:val="en-US"/>
        </w:rPr>
        <w:t>.</w:t>
      </w:r>
    </w:p>
    <w:sectPr w:rsidR="00D15BB3" w:rsidRPr="0017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Manuel Lera Ramírez" w:date="2022-03-03T15:58:00Z" w:initials="MLR">
    <w:p w14:paraId="1E74B607" w14:textId="5AAF4D1C" w:rsidR="00D15BB3" w:rsidRPr="00D15BB3" w:rsidRDefault="00D15BB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We will have to mention this somewhere</w:t>
      </w:r>
    </w:p>
  </w:comment>
  <w:comment w:id="5" w:author="Manuel Lera Ramírez" w:date="2022-03-03T16:04:00Z" w:initials="MLR">
    <w:p w14:paraId="44FAA35F" w14:textId="08A5C326" w:rsidR="002217B6" w:rsidRPr="002217B6" w:rsidRDefault="002217B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 would not know how to explain why we use 3 without saying this, maybe you have some idea.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74B607" w15:done="0"/>
  <w15:commentEx w15:paraId="44FAA3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CB6439" w16cex:dateUtc="2022-03-03T14:58:00Z"/>
  <w16cex:commentExtensible w16cex:durableId="25CB65A4" w16cex:dateUtc="2022-03-03T1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74B607" w16cid:durableId="25CB6439"/>
  <w16cid:commentId w16cid:paraId="44FAA35F" w16cid:durableId="25CB65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D5C38"/>
    <w:multiLevelType w:val="hybridMultilevel"/>
    <w:tmpl w:val="41445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uel Lera Ramírez">
    <w15:presenceInfo w15:providerId="Windows Live" w15:userId="32ddeff7ebf562e2"/>
  </w15:person>
  <w15:person w15:author="Francois Nedelec">
    <w15:presenceInfo w15:providerId="AD" w15:userId="S::fjn28@cam.ac.uk::8cce31af-e95b-46d2-82a4-d78fa3cba1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A"/>
    <w:rsid w:val="0002652A"/>
    <w:rsid w:val="000361B6"/>
    <w:rsid w:val="00070826"/>
    <w:rsid w:val="00070E77"/>
    <w:rsid w:val="000C6328"/>
    <w:rsid w:val="000E534D"/>
    <w:rsid w:val="0017560A"/>
    <w:rsid w:val="00181769"/>
    <w:rsid w:val="001D728D"/>
    <w:rsid w:val="001E4204"/>
    <w:rsid w:val="002217B6"/>
    <w:rsid w:val="00261309"/>
    <w:rsid w:val="0028348C"/>
    <w:rsid w:val="00284717"/>
    <w:rsid w:val="002878CB"/>
    <w:rsid w:val="002E3D77"/>
    <w:rsid w:val="00311059"/>
    <w:rsid w:val="00364B4C"/>
    <w:rsid w:val="003A0ABB"/>
    <w:rsid w:val="003D5374"/>
    <w:rsid w:val="00416C57"/>
    <w:rsid w:val="004355D5"/>
    <w:rsid w:val="00444A25"/>
    <w:rsid w:val="004956BD"/>
    <w:rsid w:val="004B4896"/>
    <w:rsid w:val="004F6AD0"/>
    <w:rsid w:val="00522AF6"/>
    <w:rsid w:val="00522B14"/>
    <w:rsid w:val="00525368"/>
    <w:rsid w:val="00536280"/>
    <w:rsid w:val="005C54F3"/>
    <w:rsid w:val="005D2263"/>
    <w:rsid w:val="005E1283"/>
    <w:rsid w:val="006053C9"/>
    <w:rsid w:val="006374E6"/>
    <w:rsid w:val="00663760"/>
    <w:rsid w:val="006A78DE"/>
    <w:rsid w:val="006C740F"/>
    <w:rsid w:val="006C7C97"/>
    <w:rsid w:val="00721F89"/>
    <w:rsid w:val="00764775"/>
    <w:rsid w:val="00777891"/>
    <w:rsid w:val="007B375B"/>
    <w:rsid w:val="007E77CA"/>
    <w:rsid w:val="0080789A"/>
    <w:rsid w:val="008A03B1"/>
    <w:rsid w:val="008B08A7"/>
    <w:rsid w:val="008C3CDC"/>
    <w:rsid w:val="008D253A"/>
    <w:rsid w:val="008E08C7"/>
    <w:rsid w:val="00912D55"/>
    <w:rsid w:val="009742DD"/>
    <w:rsid w:val="009C2BB3"/>
    <w:rsid w:val="009C3562"/>
    <w:rsid w:val="009C6513"/>
    <w:rsid w:val="009D3BB9"/>
    <w:rsid w:val="009F02EC"/>
    <w:rsid w:val="009F0875"/>
    <w:rsid w:val="009F1594"/>
    <w:rsid w:val="00AC6FA7"/>
    <w:rsid w:val="00AD75E3"/>
    <w:rsid w:val="00B2767B"/>
    <w:rsid w:val="00BD46F5"/>
    <w:rsid w:val="00C27994"/>
    <w:rsid w:val="00C50937"/>
    <w:rsid w:val="00C8230D"/>
    <w:rsid w:val="00CF1C38"/>
    <w:rsid w:val="00D1131A"/>
    <w:rsid w:val="00D15BB3"/>
    <w:rsid w:val="00D229BC"/>
    <w:rsid w:val="00D2398C"/>
    <w:rsid w:val="00D24169"/>
    <w:rsid w:val="00D34702"/>
    <w:rsid w:val="00D802CF"/>
    <w:rsid w:val="00D8260B"/>
    <w:rsid w:val="00DA4EDA"/>
    <w:rsid w:val="00DA5E45"/>
    <w:rsid w:val="00DD2865"/>
    <w:rsid w:val="00E30EDB"/>
    <w:rsid w:val="00E607B5"/>
    <w:rsid w:val="00E94683"/>
    <w:rsid w:val="00EC5E64"/>
    <w:rsid w:val="00EE367A"/>
    <w:rsid w:val="00EF199B"/>
    <w:rsid w:val="00EF5432"/>
    <w:rsid w:val="00F00B3F"/>
    <w:rsid w:val="00F060BF"/>
    <w:rsid w:val="00F44C74"/>
    <w:rsid w:val="00F45C8A"/>
    <w:rsid w:val="00F92C1C"/>
    <w:rsid w:val="00FA7D5B"/>
    <w:rsid w:val="00FC4831"/>
    <w:rsid w:val="00FD57B6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ED6D"/>
  <w15:chartTrackingRefBased/>
  <w15:docId w15:val="{EE171228-DAAC-AC4D-9F5C-1C5A2462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C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6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67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4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A2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F1594"/>
    <w:pPr>
      <w:ind w:left="720"/>
      <w:contextualSpacing/>
    </w:pPr>
  </w:style>
  <w:style w:type="paragraph" w:styleId="Revision">
    <w:name w:val="Revision"/>
    <w:hidden/>
    <w:uiPriority w:val="99"/>
    <w:semiHidden/>
    <w:rsid w:val="003D5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Lera Ramírez</dc:creator>
  <cp:keywords/>
  <dc:description/>
  <cp:lastModifiedBy>Manuel Lera Ramírez</cp:lastModifiedBy>
  <cp:revision>69</cp:revision>
  <cp:lastPrinted>2022-03-03T15:35:00Z</cp:lastPrinted>
  <dcterms:created xsi:type="dcterms:W3CDTF">2022-03-01T15:55:00Z</dcterms:created>
  <dcterms:modified xsi:type="dcterms:W3CDTF">2022-03-04T09:17:00Z</dcterms:modified>
</cp:coreProperties>
</file>